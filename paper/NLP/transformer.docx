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F082" w14:textId="64936952" w:rsidR="00D002D0" w:rsidRDefault="00367DBC">
      <w:r>
        <w:rPr>
          <w:rFonts w:hint="eastAsia"/>
        </w:rPr>
        <w:t>A</w:t>
      </w:r>
      <w:r>
        <w:t>bstract</w:t>
      </w:r>
    </w:p>
    <w:p w14:paraId="73591E5F" w14:textId="1B5290D0" w:rsidR="00DB20BC" w:rsidRDefault="00642519">
      <w:r>
        <w:t>Sequence(</w:t>
      </w:r>
      <w:r>
        <w:rPr>
          <w:rFonts w:hint="eastAsia"/>
        </w:rPr>
        <w:t>문장,</w:t>
      </w:r>
      <w:r>
        <w:t xml:space="preserve"> </w:t>
      </w:r>
      <w:r>
        <w:rPr>
          <w:rFonts w:hint="eastAsia"/>
        </w:rPr>
        <w:t>연속적 토큰) 변환(</w:t>
      </w:r>
      <w:r>
        <w:t xml:space="preserve">transduction) </w:t>
      </w:r>
      <w:r>
        <w:rPr>
          <w:rFonts w:hint="eastAsia"/>
        </w:rPr>
        <w:t xml:space="preserve">모델은 </w:t>
      </w:r>
      <w:r>
        <w:t>encoder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 xml:space="preserve">를 포함하는 </w:t>
      </w:r>
      <w:r>
        <w:t>RNN OR CNN</w:t>
      </w:r>
      <w:r>
        <w:rPr>
          <w:rFonts w:hint="eastAsia"/>
        </w:rPr>
        <w:t>으로 구성된다.</w:t>
      </w:r>
      <w:r w:rsidR="00DB20BC">
        <w:rPr>
          <w:rFonts w:hint="eastAsia"/>
        </w:rPr>
        <w:t xml:space="preserve"> 이전의 </w:t>
      </w:r>
      <w:r w:rsidR="00DB20BC">
        <w:t>seq2seq with attention</w:t>
      </w:r>
      <w:r w:rsidR="00DB20BC">
        <w:rPr>
          <w:rFonts w:hint="eastAsia"/>
        </w:rPr>
        <w:t>도 역시 마찬가지이다.</w:t>
      </w:r>
    </w:p>
    <w:p w14:paraId="498A461E" w14:textId="092E904B" w:rsidR="008270F4" w:rsidRDefault="008270F4">
      <w:r>
        <w:rPr>
          <w:rFonts w:hint="eastAsia"/>
        </w:rPr>
        <w:t xml:space="preserve">여기서는 </w:t>
      </w:r>
      <w:r>
        <w:t>RNN or CNN</w:t>
      </w:r>
      <w:r>
        <w:rPr>
          <w:rFonts w:hint="eastAsia"/>
        </w:rPr>
        <w:t xml:space="preserve">을 </w:t>
      </w:r>
      <w:r>
        <w:t>dispense</w:t>
      </w:r>
      <w:r>
        <w:rPr>
          <w:rFonts w:hint="eastAsia"/>
        </w:rPr>
        <w:t xml:space="preserve">한 </w:t>
      </w:r>
      <w:r>
        <w:t>attention</w:t>
      </w:r>
      <w:r>
        <w:rPr>
          <w:rFonts w:hint="eastAsia"/>
        </w:rPr>
        <w:t>에만 집중한다.</w:t>
      </w:r>
    </w:p>
    <w:p w14:paraId="5A624285" w14:textId="3826BBE6" w:rsidR="008270F4" w:rsidRDefault="008270F4">
      <w:r>
        <w:rPr>
          <w:rFonts w:hint="eastAsia"/>
        </w:rPr>
        <w:t xml:space="preserve">심지어 </w:t>
      </w:r>
      <w:r>
        <w:t>parallelizable</w:t>
      </w:r>
      <w:r>
        <w:rPr>
          <w:rFonts w:hint="eastAsia"/>
        </w:rPr>
        <w:t xml:space="preserve">해서 </w:t>
      </w:r>
      <w:r>
        <w:t>train time</w:t>
      </w:r>
      <w:r>
        <w:rPr>
          <w:rFonts w:hint="eastAsia"/>
        </w:rPr>
        <w:t xml:space="preserve">도 줄어들면서 성능도 </w:t>
      </w:r>
      <w:r>
        <w:t>two translation tasks</w:t>
      </w:r>
      <w:r>
        <w:rPr>
          <w:rFonts w:hint="eastAsia"/>
        </w:rPr>
        <w:t>에 대해 뛰어나다.</w:t>
      </w:r>
    </w:p>
    <w:p w14:paraId="41033CCC" w14:textId="6C2F6938" w:rsidR="00B17BEE" w:rsidRDefault="00B17BEE">
      <w:r>
        <w:rPr>
          <w:rFonts w:hint="eastAsia"/>
        </w:rPr>
        <w:t>2</w:t>
      </w:r>
      <w:r>
        <w:t>8.4 BLEU(WMT 2014 English to German translation task)</w:t>
      </w:r>
      <w:r>
        <w:rPr>
          <w:rFonts w:hint="eastAsia"/>
        </w:rPr>
        <w:t>를 보이고.</w:t>
      </w:r>
      <w:r>
        <w:t xml:space="preserve"> WMT to French</w:t>
      </w:r>
      <w:r>
        <w:rPr>
          <w:rFonts w:hint="eastAsia"/>
        </w:rPr>
        <w:t>에서는</w:t>
      </w:r>
      <w:r w:rsidR="00360AA9">
        <w:rPr>
          <w:rFonts w:hint="eastAsia"/>
        </w:rPr>
        <w:t xml:space="preserve"> 최고의 성능을 보이며 </w:t>
      </w:r>
      <w:r w:rsidR="00360AA9">
        <w:t>41.8 BLEU</w:t>
      </w:r>
      <w:r w:rsidR="00360AA9">
        <w:rPr>
          <w:rFonts w:hint="eastAsia"/>
        </w:rPr>
        <w:t xml:space="preserve">까지 </w:t>
      </w:r>
      <w:proofErr w:type="gramStart"/>
      <w:r w:rsidR="00360AA9">
        <w:rPr>
          <w:rFonts w:hint="eastAsia"/>
        </w:rPr>
        <w:t>올라간다.</w:t>
      </w:r>
      <w:r w:rsidR="003D561C">
        <w:t>(</w:t>
      </w:r>
      <w:proofErr w:type="gramEnd"/>
      <w:r w:rsidR="003D561C">
        <w:t>3.5</w:t>
      </w:r>
      <w:r w:rsidR="003D561C">
        <w:rPr>
          <w:rFonts w:hint="eastAsia"/>
        </w:rPr>
        <w:t xml:space="preserve">일 동안 </w:t>
      </w:r>
      <w:r w:rsidR="003D561C">
        <w:t>8</w:t>
      </w:r>
      <w:r w:rsidR="003D561C">
        <w:rPr>
          <w:rFonts w:hint="eastAsia"/>
        </w:rPr>
        <w:t xml:space="preserve">개의 </w:t>
      </w:r>
      <w:r w:rsidR="003D561C">
        <w:t>GPU</w:t>
      </w:r>
      <w:r w:rsidR="003D561C">
        <w:rPr>
          <w:rFonts w:hint="eastAsia"/>
        </w:rPr>
        <w:t>로</w:t>
      </w:r>
      <w:r w:rsidR="005D1440">
        <w:rPr>
          <w:rFonts w:hint="eastAsia"/>
        </w:rPr>
        <w:t>,</w:t>
      </w:r>
      <w:r w:rsidR="005D1440">
        <w:t xml:space="preserve"> </w:t>
      </w:r>
      <w:r w:rsidR="005D1440">
        <w:rPr>
          <w:rFonts w:hint="eastAsia"/>
        </w:rPr>
        <w:t>이만큼도 짧다는 것을 논문에서 강조</w:t>
      </w:r>
      <w:r w:rsidR="003D561C">
        <w:rPr>
          <w:rFonts w:hint="eastAsia"/>
        </w:rPr>
        <w:t>)</w:t>
      </w:r>
    </w:p>
    <w:p w14:paraId="71E478AF" w14:textId="1E63DD5A" w:rsidR="00E557FA" w:rsidRDefault="00E557FA">
      <w:r>
        <w:t>1. Introduction</w:t>
      </w:r>
    </w:p>
    <w:p w14:paraId="782F79EB" w14:textId="5AA8524D" w:rsidR="00E557FA" w:rsidRDefault="00B72644"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이나 </w:t>
      </w:r>
      <w:r>
        <w:t>gated recurrent neural network</w:t>
      </w:r>
      <w:r>
        <w:rPr>
          <w:rFonts w:hint="eastAsia"/>
        </w:rPr>
        <w:t xml:space="preserve">는 </w:t>
      </w:r>
      <w:r>
        <w:t>language modeling</w:t>
      </w:r>
      <w:r>
        <w:rPr>
          <w:rFonts w:hint="eastAsia"/>
        </w:rPr>
        <w:t xml:space="preserve">이랑 </w:t>
      </w:r>
      <w:r>
        <w:t>machine translation</w:t>
      </w:r>
      <w:r>
        <w:rPr>
          <w:rFonts w:hint="eastAsia"/>
        </w:rPr>
        <w:t xml:space="preserve">등의 </w:t>
      </w:r>
      <w:r>
        <w:t xml:space="preserve">transduction </w:t>
      </w:r>
      <w:r>
        <w:rPr>
          <w:rFonts w:hint="eastAsia"/>
        </w:rPr>
        <w:t>문제에서 좋은 성능을 보여왔다.</w:t>
      </w:r>
    </w:p>
    <w:p w14:paraId="066A34EF" w14:textId="6D9D9E12" w:rsidR="00383DE9" w:rsidRDefault="00383DE9">
      <w:proofErr w:type="spellStart"/>
      <w:r>
        <w:t>Ht</w:t>
      </w:r>
      <w:proofErr w:type="spellEnd"/>
      <w:r>
        <w:rPr>
          <w:rFonts w:hint="eastAsia"/>
        </w:rPr>
        <w:t xml:space="preserve">는 </w:t>
      </w:r>
      <w:r>
        <w:t>ht-1</w:t>
      </w:r>
      <w:r>
        <w:rPr>
          <w:rFonts w:hint="eastAsia"/>
        </w:rPr>
        <w:t xml:space="preserve">과 현재 </w:t>
      </w:r>
      <w:r>
        <w:t>input (position t</w:t>
      </w:r>
      <w:r>
        <w:rPr>
          <w:rFonts w:hint="eastAsia"/>
        </w:rPr>
        <w:t>에서)의 영향을 받는다.</w:t>
      </w:r>
      <w:r w:rsidR="00874CB5">
        <w:t xml:space="preserve"> </w:t>
      </w:r>
      <w:r w:rsidR="00874CB5">
        <w:rPr>
          <w:rFonts w:hint="eastAsia"/>
        </w:rPr>
        <w:t xml:space="preserve">하지만 </w:t>
      </w:r>
      <w:r w:rsidR="00874CB5">
        <w:t xml:space="preserve">Recurrent </w:t>
      </w:r>
      <w:r w:rsidR="00874CB5">
        <w:rPr>
          <w:rFonts w:hint="eastAsia"/>
        </w:rPr>
        <w:t xml:space="preserve">구조는 </w:t>
      </w:r>
      <w:r w:rsidR="00874CB5">
        <w:t>parallelization</w:t>
      </w:r>
      <w:r w:rsidR="00874CB5">
        <w:rPr>
          <w:rFonts w:hint="eastAsia"/>
        </w:rPr>
        <w:t xml:space="preserve">을 </w:t>
      </w:r>
      <w:r w:rsidR="00874CB5">
        <w:t>training</w:t>
      </w:r>
      <w:r w:rsidR="00874CB5">
        <w:rPr>
          <w:rFonts w:hint="eastAsia"/>
        </w:rPr>
        <w:t xml:space="preserve"> 시 불가하게 한다.</w:t>
      </w:r>
      <w:r w:rsidR="00874CB5">
        <w:t xml:space="preserve"> (input sequence</w:t>
      </w:r>
      <w:r w:rsidR="00874CB5">
        <w:rPr>
          <w:rFonts w:hint="eastAsia"/>
        </w:rPr>
        <w:t>가 길어지면 더 치명적</w:t>
      </w:r>
      <w:r w:rsidR="000A3EC9">
        <w:t xml:space="preserve">, </w:t>
      </w:r>
      <w:r w:rsidR="000A3EC9">
        <w:rPr>
          <w:rFonts w:hint="eastAsia"/>
        </w:rPr>
        <w:t>메모리도 배치크기에 한계를 가지면서)</w:t>
      </w:r>
      <w:r w:rsidR="002D4B31">
        <w:t xml:space="preserve"> factorization trick</w:t>
      </w:r>
      <w:r w:rsidR="002D4B31">
        <w:rPr>
          <w:rFonts w:hint="eastAsia"/>
        </w:rPr>
        <w:t xml:space="preserve">과 </w:t>
      </w:r>
      <w:r w:rsidR="002D4B31">
        <w:t>conditional computation</w:t>
      </w:r>
      <w:r w:rsidR="002D4B31">
        <w:rPr>
          <w:rFonts w:hint="eastAsia"/>
        </w:rPr>
        <w:t>을 통해 다른 연구는 발전시켰지만 아직 그래도 발전 가능성이 남아있다.</w:t>
      </w:r>
    </w:p>
    <w:p w14:paraId="52C60290" w14:textId="528F5010" w:rsidR="002D4B31" w:rsidRDefault="00030816">
      <w:r>
        <w:t>Attention mechanism</w:t>
      </w:r>
      <w:r>
        <w:rPr>
          <w:rFonts w:hint="eastAsia"/>
        </w:rPr>
        <w:t xml:space="preserve">은 </w:t>
      </w:r>
      <w:r>
        <w:t>sequence modeling</w:t>
      </w:r>
      <w:r>
        <w:rPr>
          <w:rFonts w:hint="eastAsia"/>
        </w:rPr>
        <w:t xml:space="preserve">과 </w:t>
      </w:r>
      <w:r>
        <w:t>transduction</w:t>
      </w:r>
      <w:r>
        <w:rPr>
          <w:rFonts w:hint="eastAsia"/>
        </w:rPr>
        <w:t xml:space="preserve">에 관련된 많은 </w:t>
      </w:r>
      <w:r>
        <w:t>tasks</w:t>
      </w:r>
      <w:r>
        <w:rPr>
          <w:rFonts w:hint="eastAsia"/>
        </w:rPr>
        <w:t>에 대해 필수적이다.</w:t>
      </w:r>
      <w:r w:rsidR="008605DE">
        <w:t xml:space="preserve"> </w:t>
      </w:r>
      <w:r w:rsidR="00D735F2">
        <w:t>Input</w:t>
      </w:r>
      <w:r w:rsidR="00D735F2">
        <w:rPr>
          <w:rFonts w:hint="eastAsia"/>
        </w:rPr>
        <w:t xml:space="preserve"> </w:t>
      </w:r>
      <w:r w:rsidR="00D735F2">
        <w:t>or output sequence</w:t>
      </w:r>
      <w:r w:rsidR="00D735F2">
        <w:rPr>
          <w:rFonts w:hint="eastAsia"/>
        </w:rPr>
        <w:t>에서 거리 관계없이</w:t>
      </w:r>
      <w:r w:rsidR="000D0E79">
        <w:rPr>
          <w:rFonts w:hint="eastAsia"/>
        </w:rPr>
        <w:t xml:space="preserve">&lt;본 모델에서는 관계를 </w:t>
      </w:r>
      <w:proofErr w:type="gramStart"/>
      <w:r w:rsidR="000D0E79">
        <w:rPr>
          <w:rFonts w:hint="eastAsia"/>
        </w:rPr>
        <w:t>따진다.</w:t>
      </w:r>
      <w:r w:rsidR="000D0E79">
        <w:t>.</w:t>
      </w:r>
      <w:proofErr w:type="gramEnd"/>
      <w:r w:rsidR="000D0E79">
        <w:rPr>
          <w:rFonts w:hint="eastAsia"/>
        </w:rPr>
        <w:t>는 말인가.</w:t>
      </w:r>
      <w:r w:rsidR="000D0E79">
        <w:t>.?&gt;</w:t>
      </w:r>
      <w:r w:rsidR="00D735F2">
        <w:rPr>
          <w:rFonts w:hint="eastAsia"/>
        </w:rPr>
        <w:t xml:space="preserve"> 모델의 의존성을 키우면서?</w:t>
      </w:r>
      <w:r w:rsidR="00977151">
        <w:t xml:space="preserve">? </w:t>
      </w:r>
      <w:proofErr w:type="spellStart"/>
      <w:r w:rsidR="00977151">
        <w:rPr>
          <w:rFonts w:hint="eastAsia"/>
        </w:rPr>
        <w:t>이게뭘까</w:t>
      </w:r>
      <w:proofErr w:type="spellEnd"/>
    </w:p>
    <w:p w14:paraId="2FA2E778" w14:textId="4A728BF3" w:rsidR="00977151" w:rsidRDefault="00977151">
      <w:r>
        <w:rPr>
          <w:rFonts w:hint="eastAsia"/>
        </w:rPr>
        <w:t xml:space="preserve">하지만 </w:t>
      </w:r>
      <w:r>
        <w:t>attention mechanism</w:t>
      </w:r>
      <w:r>
        <w:rPr>
          <w:rFonts w:hint="eastAsia"/>
        </w:rPr>
        <w:t xml:space="preserve">은 </w:t>
      </w:r>
      <w:r>
        <w:t>RNN</w:t>
      </w:r>
      <w:r>
        <w:rPr>
          <w:rFonts w:hint="eastAsia"/>
        </w:rPr>
        <w:t xml:space="preserve">과 결합해 </w:t>
      </w:r>
      <w:proofErr w:type="gramStart"/>
      <w:r>
        <w:rPr>
          <w:rFonts w:hint="eastAsia"/>
        </w:rPr>
        <w:t>왔다.</w:t>
      </w:r>
      <w:r>
        <w:t>.</w:t>
      </w:r>
      <w:proofErr w:type="gramEnd"/>
    </w:p>
    <w:p w14:paraId="276FD8D9" w14:textId="5B893C47" w:rsidR="006970E5" w:rsidRDefault="006970E5">
      <w:r>
        <w:t>Global dependency</w:t>
      </w:r>
      <w:r>
        <w:rPr>
          <w:rFonts w:hint="eastAsia"/>
        </w:rPr>
        <w:t>를</w:t>
      </w:r>
      <w:r>
        <w:t xml:space="preserve"> 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 xml:space="preserve">사이에서 끌어내며 </w:t>
      </w:r>
      <w:r>
        <w:t>attention mechanism</w:t>
      </w:r>
      <w:r>
        <w:rPr>
          <w:rFonts w:hint="eastAsia"/>
        </w:rPr>
        <w:t xml:space="preserve">에만 집중하는 </w:t>
      </w:r>
      <w:r>
        <w:t>Transformer</w:t>
      </w:r>
      <w:r>
        <w:rPr>
          <w:rFonts w:hint="eastAsia"/>
        </w:rPr>
        <w:t>을 제안한다.</w:t>
      </w:r>
      <w:r>
        <w:t xml:space="preserve"> &lt;1. Parallelization, 2. Good quality&gt;</w:t>
      </w:r>
      <w:r w:rsidR="001320CE">
        <w:t xml:space="preserve"> </w:t>
      </w:r>
      <w:r>
        <w:t>(</w:t>
      </w:r>
      <w:r>
        <w:rPr>
          <w:rFonts w:hint="eastAsia"/>
        </w:rPr>
        <w:t xml:space="preserve">어떤 </w:t>
      </w:r>
      <w:r>
        <w:t>dataset</w:t>
      </w:r>
      <w:r>
        <w:rPr>
          <w:rFonts w:hint="eastAsia"/>
        </w:rPr>
        <w:t xml:space="preserve">은 </w:t>
      </w:r>
      <w:r>
        <w:t>12</w:t>
      </w:r>
      <w:r>
        <w:rPr>
          <w:rFonts w:hint="eastAsia"/>
        </w:rPr>
        <w:t xml:space="preserve">시간 </w:t>
      </w:r>
      <w:r>
        <w:t>on 8</w:t>
      </w:r>
      <w:r>
        <w:rPr>
          <w:rFonts w:hint="eastAsia"/>
        </w:rPr>
        <w:t xml:space="preserve">개의 </w:t>
      </w:r>
      <w:r>
        <w:t>P100 GPUs)</w:t>
      </w:r>
    </w:p>
    <w:p w14:paraId="3ADA68BA" w14:textId="71672C16" w:rsidR="0037664D" w:rsidRDefault="0037664D">
      <w:r>
        <w:rPr>
          <w:rFonts w:hint="eastAsia"/>
        </w:rPr>
        <w:t>2</w:t>
      </w:r>
      <w:r>
        <w:t>. Background</w:t>
      </w:r>
    </w:p>
    <w:p w14:paraId="5191CCC6" w14:textId="25886CE8" w:rsidR="001C11FD" w:rsidRDefault="004B751C">
      <w:r>
        <w:rPr>
          <w:rFonts w:hint="eastAsia"/>
        </w:rPr>
        <w:t xml:space="preserve">과거 </w:t>
      </w:r>
      <w:r>
        <w:t>CNN</w:t>
      </w:r>
      <w:r>
        <w:rPr>
          <w:rFonts w:hint="eastAsia"/>
        </w:rPr>
        <w:t xml:space="preserve">을 이용해 </w:t>
      </w:r>
      <w:r>
        <w:t>sequential computation</w:t>
      </w:r>
      <w:r>
        <w:rPr>
          <w:rFonts w:hint="eastAsia"/>
        </w:rPr>
        <w:t>을 줄이려는 모델이 있었다.</w:t>
      </w:r>
      <w:r>
        <w:t xml:space="preserve"> (</w:t>
      </w:r>
      <w:proofErr w:type="spellStart"/>
      <w:r>
        <w:t>ByteNet</w:t>
      </w:r>
      <w:proofErr w:type="spellEnd"/>
      <w:r>
        <w:t xml:space="preserve">, ConvS2S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 xml:space="preserve">하지만 </w:t>
      </w:r>
      <w:r>
        <w:t>input, output</w:t>
      </w:r>
      <w:r>
        <w:rPr>
          <w:rFonts w:hint="eastAsia"/>
        </w:rPr>
        <w:t>사이에서의 연산 횟수가 그</w:t>
      </w:r>
      <w:r>
        <w:t xml:space="preserve"> </w:t>
      </w:r>
      <w:r>
        <w:rPr>
          <w:rFonts w:hint="eastAsia"/>
        </w:rPr>
        <w:t xml:space="preserve">둘의 </w:t>
      </w:r>
      <w:r>
        <w:t>position</w:t>
      </w:r>
      <w:r>
        <w:rPr>
          <w:rFonts w:hint="eastAsia"/>
        </w:rPr>
        <w:t xml:space="preserve">사이에서의 거리의 영향으로 많이 </w:t>
      </w:r>
      <w:proofErr w:type="gramStart"/>
      <w:r>
        <w:rPr>
          <w:rFonts w:hint="eastAsia"/>
        </w:rPr>
        <w:t>증가.</w:t>
      </w:r>
      <w:r>
        <w:t>.?</w:t>
      </w:r>
      <w:proofErr w:type="gramEnd"/>
      <w:r w:rsidR="00176A10">
        <w:t xml:space="preserve"> </w:t>
      </w:r>
      <w:r w:rsidR="00176A10">
        <w:rPr>
          <w:rFonts w:hint="eastAsia"/>
        </w:rPr>
        <w:t xml:space="preserve">이게 </w:t>
      </w:r>
      <w:proofErr w:type="spellStart"/>
      <w:r w:rsidR="00176A10">
        <w:rPr>
          <w:rFonts w:hint="eastAsia"/>
        </w:rPr>
        <w:t>뭘까</w:t>
      </w:r>
      <w:proofErr w:type="spellEnd"/>
      <w:r w:rsidR="00EE7DD1">
        <w:rPr>
          <w:rFonts w:hint="eastAsia"/>
        </w:rPr>
        <w:t>(</w:t>
      </w:r>
      <w:r w:rsidR="00EE7DD1">
        <w:t xml:space="preserve">distant </w:t>
      </w:r>
      <w:proofErr w:type="spellStart"/>
      <w:r w:rsidR="00EE7DD1">
        <w:t>postion</w:t>
      </w:r>
      <w:proofErr w:type="spellEnd"/>
      <w:r w:rsidR="00EE7DD1">
        <w:t xml:space="preserve">, </w:t>
      </w:r>
      <w:r w:rsidR="00EE7DD1">
        <w:rPr>
          <w:rFonts w:hint="eastAsia"/>
        </w:rPr>
        <w:t>먼 거리는</w:t>
      </w:r>
      <w:r w:rsidR="00EE7DD1">
        <w:t>) dependency</w:t>
      </w:r>
      <w:r w:rsidR="00EE7DD1">
        <w:rPr>
          <w:rFonts w:hint="eastAsia"/>
        </w:rPr>
        <w:t>를 배우기 힘들었다.</w:t>
      </w:r>
    </w:p>
    <w:p w14:paraId="7DC6C0CB" w14:textId="5E1E1D20" w:rsidR="003206A5" w:rsidRDefault="003206A5"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는 </w:t>
      </w:r>
      <w:r>
        <w:t>constant number of operation</w:t>
      </w:r>
      <w:r>
        <w:rPr>
          <w:rFonts w:hint="eastAsia"/>
        </w:rPr>
        <w:t>을 줄인다.</w:t>
      </w:r>
      <w:r>
        <w:t xml:space="preserve"> (</w:t>
      </w:r>
      <w:r>
        <w:t>averaging attention-weighted positions</w:t>
      </w:r>
      <w:r>
        <w:t xml:space="preserve"> </w:t>
      </w:r>
      <w:r>
        <w:rPr>
          <w:rFonts w:hint="eastAsia"/>
        </w:rPr>
        <w:t>때문에)</w:t>
      </w:r>
      <w:r w:rsidR="00123648">
        <w:rPr>
          <w:rFonts w:hint="eastAsia"/>
        </w:rPr>
        <w:t xml:space="preserve"> 또한 </w:t>
      </w:r>
      <w:r w:rsidR="00123648">
        <w:t>Multi-Head Attention</w:t>
      </w:r>
      <w:r w:rsidR="00123648">
        <w:rPr>
          <w:rFonts w:hint="eastAsia"/>
        </w:rPr>
        <w:t>을 설명할 것이다.</w:t>
      </w:r>
    </w:p>
    <w:p w14:paraId="44502B18" w14:textId="3E155113" w:rsidR="00062F40" w:rsidRDefault="00062F40">
      <w:r>
        <w:rPr>
          <w:rFonts w:hint="eastAsia"/>
        </w:rPr>
        <w:t>S</w:t>
      </w:r>
      <w:r>
        <w:t>elf-Attention</w:t>
      </w:r>
      <w:r>
        <w:rPr>
          <w:rFonts w:hint="eastAsia"/>
        </w:rPr>
        <w:t>은</w:t>
      </w:r>
      <w:r>
        <w:t xml:space="preserve">(intra-attention) </w:t>
      </w:r>
      <w:r>
        <w:rPr>
          <w:rFonts w:hint="eastAsia"/>
        </w:rPr>
        <w:t>한 s</w:t>
      </w:r>
      <w:r>
        <w:t>equence</w:t>
      </w:r>
      <w:r>
        <w:rPr>
          <w:rFonts w:hint="eastAsia"/>
        </w:rPr>
        <w:t xml:space="preserve">의 다른 포지션들을 연관시키는 </w:t>
      </w:r>
      <w:r>
        <w:t>mechanism</w:t>
      </w:r>
      <w:r>
        <w:rPr>
          <w:rFonts w:hint="eastAsia"/>
        </w:rPr>
        <w:t>이다.</w:t>
      </w:r>
      <w:r>
        <w:t xml:space="preserve"> (</w:t>
      </w:r>
      <w:r>
        <w:rPr>
          <w:rFonts w:hint="eastAsia"/>
        </w:rPr>
        <w:t>두 문장,</w:t>
      </w:r>
      <w:r>
        <w:t xml:space="preserve"> input output</w:t>
      </w:r>
      <w:r>
        <w:rPr>
          <w:rFonts w:hint="eastAsia"/>
        </w:rPr>
        <w:t>이 아니라?</w:t>
      </w:r>
      <w:r>
        <w:t>)</w:t>
      </w:r>
      <w:r w:rsidR="00B1010D">
        <w:t xml:space="preserve"> =&gt; sequence</w:t>
      </w:r>
      <w:r w:rsidR="00B1010D">
        <w:rPr>
          <w:rFonts w:hint="eastAsia"/>
        </w:rPr>
        <w:t xml:space="preserve">를 </w:t>
      </w:r>
      <w:r w:rsidR="00B1010D">
        <w:t>representation</w:t>
      </w:r>
      <w:r w:rsidR="00B1010D">
        <w:rPr>
          <w:rFonts w:hint="eastAsia"/>
        </w:rPr>
        <w:t xml:space="preserve"> 하기 위한 과정</w:t>
      </w:r>
    </w:p>
    <w:p w14:paraId="52D40D4F" w14:textId="29C71137" w:rsidR="00454452" w:rsidRDefault="00454452">
      <w:r>
        <w:lastRenderedPageBreak/>
        <w:t>Reading comprehension, abstractive summarization, textual entailment, task-independent sentence representa</w:t>
      </w:r>
      <w:r w:rsidR="009F49EE">
        <w:t>t</w:t>
      </w:r>
      <w:r>
        <w:t>ions</w:t>
      </w:r>
      <w:r>
        <w:rPr>
          <w:rFonts w:hint="eastAsia"/>
        </w:rPr>
        <w:t>에서 사용.</w:t>
      </w:r>
    </w:p>
    <w:p w14:paraId="54EC3229" w14:textId="7A5086A6" w:rsidR="009F49EE" w:rsidRDefault="006945B6">
      <w:r>
        <w:t>End-to-end memory networks</w:t>
      </w:r>
      <w:r>
        <w:rPr>
          <w:rFonts w:hint="eastAsia"/>
        </w:rPr>
        <w:t xml:space="preserve">는 </w:t>
      </w:r>
      <w:r>
        <w:t>recurrent attention mechanism</w:t>
      </w:r>
      <w:r>
        <w:rPr>
          <w:rFonts w:hint="eastAsia"/>
        </w:rPr>
        <w:t>에 집중</w:t>
      </w:r>
      <w:r w:rsidR="00FD3EAD">
        <w:t xml:space="preserve">. </w:t>
      </w:r>
      <w:r w:rsidR="00FD3EAD">
        <w:rPr>
          <w:rFonts w:hint="eastAsia"/>
        </w:rPr>
        <w:t xml:space="preserve">하지만 </w:t>
      </w:r>
      <w:r w:rsidR="00FD3EAD">
        <w:t>transformer</w:t>
      </w:r>
      <w:r w:rsidR="00FD3EAD">
        <w:rPr>
          <w:rFonts w:hint="eastAsia"/>
        </w:rPr>
        <w:t xml:space="preserve">는 오직 </w:t>
      </w:r>
      <w:proofErr w:type="spellStart"/>
      <w:r w:rsidR="00FD3EAD">
        <w:t>rnn</w:t>
      </w:r>
      <w:proofErr w:type="spellEnd"/>
      <w:r w:rsidR="00FD3EAD">
        <w:t xml:space="preserve"> or </w:t>
      </w:r>
      <w:proofErr w:type="spellStart"/>
      <w:r w:rsidR="00FD3EAD">
        <w:t>cnn</w:t>
      </w:r>
      <w:proofErr w:type="spellEnd"/>
      <w:r w:rsidR="00FD3EAD">
        <w:t xml:space="preserve"> </w:t>
      </w:r>
      <w:r w:rsidR="00FD3EAD">
        <w:rPr>
          <w:rFonts w:hint="eastAsia"/>
        </w:rPr>
        <w:t xml:space="preserve">없이 </w:t>
      </w:r>
      <w:r w:rsidR="00FD3EAD">
        <w:t>input, output</w:t>
      </w:r>
      <w:r w:rsidR="00FD3EAD">
        <w:rPr>
          <w:rFonts w:hint="eastAsia"/>
        </w:rPr>
        <w:t xml:space="preserve">의 </w:t>
      </w:r>
      <w:r w:rsidR="00FD3EAD">
        <w:t>representation</w:t>
      </w:r>
      <w:r w:rsidR="00FD3EAD">
        <w:rPr>
          <w:rFonts w:hint="eastAsia"/>
        </w:rPr>
        <w:t xml:space="preserve"> 계산을 위해 </w:t>
      </w:r>
      <w:r w:rsidR="00FD3EAD">
        <w:t>self-attention</w:t>
      </w:r>
      <w:r w:rsidR="00FD3EAD">
        <w:rPr>
          <w:rFonts w:hint="eastAsia"/>
        </w:rPr>
        <w:t>에만 의존</w:t>
      </w:r>
    </w:p>
    <w:p w14:paraId="7E4A9A58" w14:textId="7636387A" w:rsidR="00667457" w:rsidRDefault="0066745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m</w:t>
      </w:r>
      <w:r>
        <w:t>odel architecture</w:t>
      </w:r>
    </w:p>
    <w:p w14:paraId="19218D0B" w14:textId="11007D72" w:rsidR="004511B1" w:rsidRDefault="0074580F">
      <w:r>
        <w:t>Encoder</w:t>
      </w:r>
      <w:r>
        <w:rPr>
          <w:rFonts w:hint="eastAsia"/>
        </w:rPr>
        <w:t xml:space="preserve">는 </w:t>
      </w:r>
      <w:r>
        <w:t>x1…</w:t>
      </w:r>
      <w:proofErr w:type="spellStart"/>
      <w:r>
        <w:rPr>
          <w:rFonts w:hint="eastAsia"/>
        </w:rPr>
        <w:t>x</w:t>
      </w:r>
      <w:r>
        <w:t>n</w:t>
      </w:r>
      <w:proofErr w:type="spellEnd"/>
      <w:r>
        <w:rPr>
          <w:rFonts w:hint="eastAsia"/>
        </w:rPr>
        <w:t xml:space="preserve">의 </w:t>
      </w:r>
      <w:r>
        <w:t>symbol representation</w:t>
      </w:r>
      <w:r>
        <w:rPr>
          <w:rFonts w:hint="eastAsia"/>
        </w:rPr>
        <w:t xml:space="preserve">의 </w:t>
      </w:r>
      <w:r>
        <w:t>input sequence</w:t>
      </w:r>
      <w:r>
        <w:rPr>
          <w:rFonts w:hint="eastAsia"/>
        </w:rPr>
        <w:t xml:space="preserve">를 </w:t>
      </w:r>
      <w:r>
        <w:t>continuous representation sequence, z = (z1…</w:t>
      </w:r>
      <w:proofErr w:type="spellStart"/>
      <w:r>
        <w:rPr>
          <w:rFonts w:hint="eastAsia"/>
        </w:rPr>
        <w:t>z</w:t>
      </w:r>
      <w:r>
        <w:t>n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m</w:t>
      </w:r>
      <w:r>
        <w:t>ap</w:t>
      </w:r>
      <w:r>
        <w:rPr>
          <w:rFonts w:hint="eastAsia"/>
        </w:rPr>
        <w:t>한다.</w:t>
      </w:r>
      <w:r w:rsidR="005C0AA3">
        <w:t xml:space="preserve"> Z</w:t>
      </w:r>
      <w:r w:rsidR="005C0AA3">
        <w:rPr>
          <w:rFonts w:hint="eastAsia"/>
        </w:rPr>
        <w:t xml:space="preserve">가 주어지면 </w:t>
      </w:r>
      <w:r w:rsidR="005C0AA3">
        <w:t>decoder</w:t>
      </w:r>
      <w:r w:rsidR="005C0AA3">
        <w:rPr>
          <w:rFonts w:hint="eastAsia"/>
        </w:rPr>
        <w:t xml:space="preserve">는 </w:t>
      </w:r>
      <w:r w:rsidR="005C0AA3">
        <w:t>output sequence</w:t>
      </w:r>
      <w:r w:rsidR="005C0AA3">
        <w:rPr>
          <w:rFonts w:hint="eastAsia"/>
        </w:rPr>
        <w:t xml:space="preserve">인 </w:t>
      </w:r>
      <w:r w:rsidR="005C0AA3">
        <w:t>(y1…</w:t>
      </w:r>
      <w:proofErr w:type="spellStart"/>
      <w:r w:rsidR="005C0AA3">
        <w:t>ym</w:t>
      </w:r>
      <w:proofErr w:type="spellEnd"/>
      <w:r w:rsidR="005C0AA3">
        <w:t>)</w:t>
      </w:r>
      <w:r w:rsidR="005C0AA3">
        <w:rPr>
          <w:rFonts w:hint="eastAsia"/>
        </w:rPr>
        <w:t xml:space="preserve">을 한 </w:t>
      </w:r>
      <w:r w:rsidR="005C0AA3">
        <w:t>symbol</w:t>
      </w:r>
      <w:r w:rsidR="005C0AA3">
        <w:rPr>
          <w:rFonts w:hint="eastAsia"/>
        </w:rPr>
        <w:t xml:space="preserve">씩 한 </w:t>
      </w:r>
      <w:r w:rsidR="005C0AA3">
        <w:t>time</w:t>
      </w:r>
      <w:r w:rsidR="005C0AA3">
        <w:rPr>
          <w:rFonts w:hint="eastAsia"/>
        </w:rPr>
        <w:t>마다 생성.</w:t>
      </w:r>
    </w:p>
    <w:p w14:paraId="5AD93B8E" w14:textId="14D3C391" w:rsidR="00B41FBF" w:rsidRDefault="00B41FBF">
      <w:r>
        <w:rPr>
          <w:rFonts w:hint="eastAsia"/>
        </w:rPr>
        <w:t xml:space="preserve">이전에 생성된 </w:t>
      </w:r>
      <w:r>
        <w:t>symbol</w:t>
      </w:r>
      <w:r>
        <w:rPr>
          <w:rFonts w:hint="eastAsia"/>
        </w:rPr>
        <w:t xml:space="preserve">을 다음 생성할 때의 추가 </w:t>
      </w:r>
      <w:r>
        <w:t>input</w:t>
      </w:r>
      <w:r>
        <w:rPr>
          <w:rFonts w:hint="eastAsia"/>
        </w:rPr>
        <w:t>을 사용한다.</w:t>
      </w:r>
      <w:r w:rsidR="00E73B87">
        <w:t xml:space="preserve"> </w:t>
      </w:r>
      <w:proofErr w:type="gramStart"/>
      <w:r>
        <w:t>(</w:t>
      </w:r>
      <w:proofErr w:type="gramEnd"/>
      <w:r>
        <w:t>model is auto-regressive)</w:t>
      </w:r>
    </w:p>
    <w:p w14:paraId="61E3CC6E" w14:textId="779306A6" w:rsidR="00B41FBF" w:rsidRDefault="009300EC">
      <w:r>
        <w:t>Transformer</w:t>
      </w:r>
      <w:r>
        <w:rPr>
          <w:rFonts w:hint="eastAsia"/>
        </w:rPr>
        <w:t xml:space="preserve">는 </w:t>
      </w:r>
      <w:r>
        <w:t>stacked self-attention</w:t>
      </w:r>
      <w:r>
        <w:rPr>
          <w:rFonts w:hint="eastAsia"/>
        </w:rPr>
        <w:t xml:space="preserve">과 </w:t>
      </w:r>
      <w:r>
        <w:t>point-wise</w:t>
      </w:r>
      <w:r>
        <w:rPr>
          <w:rFonts w:hint="eastAsia"/>
        </w:rPr>
        <w:t>를 사용한다.</w:t>
      </w:r>
      <w:r>
        <w:t xml:space="preserve"> Encoder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>에는 둘</w:t>
      </w:r>
      <w:r w:rsidR="005107FB">
        <w:rPr>
          <w:rFonts w:hint="eastAsia"/>
        </w:rPr>
        <w:t xml:space="preserve"> </w:t>
      </w:r>
      <w:r>
        <w:rPr>
          <w:rFonts w:hint="eastAsia"/>
        </w:rPr>
        <w:t xml:space="preserve">다 </w:t>
      </w:r>
      <w:r>
        <w:t>fully connected layer</w:t>
      </w:r>
      <w:r>
        <w:rPr>
          <w:rFonts w:hint="eastAsia"/>
        </w:rPr>
        <w:t>들이 있다.</w:t>
      </w:r>
    </w:p>
    <w:p w14:paraId="6845E398" w14:textId="527C6A17" w:rsidR="003B3373" w:rsidRDefault="003B3373">
      <w:r>
        <w:rPr>
          <w:rFonts w:hint="eastAsia"/>
        </w:rPr>
        <w:t>3</w:t>
      </w:r>
      <w:r>
        <w:t>.1. Encoder and Decoder Stacks</w:t>
      </w:r>
    </w:p>
    <w:p w14:paraId="09FECDC0" w14:textId="274D9678" w:rsidR="003B3373" w:rsidRDefault="004B7643">
      <w:r>
        <w:t>Encoder</w:t>
      </w:r>
      <w:r>
        <w:rPr>
          <w:rFonts w:hint="eastAsia"/>
        </w:rPr>
        <w:t xml:space="preserve">의 전체 </w:t>
      </w:r>
      <w:r>
        <w:t>stack layer</w:t>
      </w:r>
      <w:r>
        <w:rPr>
          <w:rFonts w:hint="eastAsia"/>
        </w:rPr>
        <w:t xml:space="preserve">는 </w:t>
      </w:r>
      <w:r>
        <w:t>N=6</w:t>
      </w:r>
      <w:r w:rsidR="00644AB2">
        <w:t xml:space="preserve"> </w:t>
      </w:r>
      <w:r>
        <w:rPr>
          <w:rFonts w:hint="eastAsia"/>
        </w:rPr>
        <w:t>이다.</w:t>
      </w:r>
      <w:r w:rsidR="005107FB">
        <w:t xml:space="preserve"> </w:t>
      </w:r>
      <w:r w:rsidR="005107FB">
        <w:rPr>
          <w:rFonts w:hint="eastAsia"/>
        </w:rPr>
        <w:t xml:space="preserve">각 </w:t>
      </w:r>
      <w:r w:rsidR="005107FB">
        <w:t>layer</w:t>
      </w:r>
      <w:r w:rsidR="005107FB">
        <w:rPr>
          <w:rFonts w:hint="eastAsia"/>
        </w:rPr>
        <w:t xml:space="preserve">는 </w:t>
      </w:r>
      <w:r w:rsidR="005107FB">
        <w:t>2</w:t>
      </w:r>
      <w:r w:rsidR="005107FB">
        <w:rPr>
          <w:rFonts w:hint="eastAsia"/>
        </w:rPr>
        <w:t xml:space="preserve">개의 </w:t>
      </w:r>
      <w:r w:rsidR="005107FB">
        <w:t>sub-layer</w:t>
      </w:r>
      <w:r w:rsidR="005107FB">
        <w:rPr>
          <w:rFonts w:hint="eastAsia"/>
        </w:rPr>
        <w:t>를 가진다.</w:t>
      </w:r>
      <w:r w:rsidR="005107FB">
        <w:t xml:space="preserve"> </w:t>
      </w:r>
      <w:r w:rsidR="005107FB">
        <w:rPr>
          <w:rFonts w:hint="eastAsia"/>
        </w:rPr>
        <w:t xml:space="preserve">첫번째 </w:t>
      </w:r>
      <w:r w:rsidR="005107FB">
        <w:t>sub-layer</w:t>
      </w:r>
      <w:r w:rsidR="005107FB">
        <w:rPr>
          <w:rFonts w:hint="eastAsia"/>
        </w:rPr>
        <w:t>는</w:t>
      </w:r>
      <w:r w:rsidR="005107FB">
        <w:t xml:space="preserve"> multi-head self-attention mechanism</w:t>
      </w:r>
      <w:r w:rsidR="005107FB">
        <w:rPr>
          <w:rFonts w:hint="eastAsia"/>
        </w:rPr>
        <w:t>이다.</w:t>
      </w:r>
      <w:r w:rsidR="005107FB">
        <w:t xml:space="preserve"> </w:t>
      </w:r>
      <w:r w:rsidR="005107FB">
        <w:rPr>
          <w:rFonts w:hint="eastAsia"/>
        </w:rPr>
        <w:t xml:space="preserve">두번째는 </w:t>
      </w:r>
      <w:r w:rsidR="005107FB">
        <w:t>simple, position-wise fully connected feed-forward network</w:t>
      </w:r>
      <w:r w:rsidR="005107FB">
        <w:rPr>
          <w:rFonts w:hint="eastAsia"/>
        </w:rPr>
        <w:t>이다.</w:t>
      </w:r>
    </w:p>
    <w:p w14:paraId="3705B4BE" w14:textId="2F281567" w:rsidR="00E73B87" w:rsidRDefault="00E73B87">
      <w:r>
        <w:t>Layer normalization</w:t>
      </w:r>
      <w:r>
        <w:rPr>
          <w:rFonts w:hint="eastAsia"/>
        </w:rPr>
        <w:t xml:space="preserve">에 의해 두 개의 </w:t>
      </w:r>
      <w:r w:rsidR="00980C0E">
        <w:t>sub layer</w:t>
      </w:r>
      <w:r w:rsidR="00980C0E">
        <w:rPr>
          <w:rFonts w:hint="eastAsia"/>
        </w:rPr>
        <w:t xml:space="preserve">는 각각 </w:t>
      </w:r>
      <w:r w:rsidR="00980C0E">
        <w:t xml:space="preserve">residual connection </w:t>
      </w:r>
      <w:r w:rsidR="00980C0E">
        <w:rPr>
          <w:rFonts w:hint="eastAsia"/>
        </w:rPr>
        <w:t>된다.</w:t>
      </w:r>
      <w:r w:rsidR="000A6CE1">
        <w:t xml:space="preserve"> 즉, </w:t>
      </w:r>
      <w:r w:rsidR="000A6CE1">
        <w:rPr>
          <w:rFonts w:hint="eastAsia"/>
        </w:rPr>
        <w:t xml:space="preserve">각 </w:t>
      </w:r>
      <w:r w:rsidR="000A6CE1">
        <w:t>sub-layer</w:t>
      </w:r>
      <w:r w:rsidR="000A6CE1">
        <w:rPr>
          <w:rFonts w:hint="eastAsia"/>
        </w:rPr>
        <w:t xml:space="preserve">는 </w:t>
      </w:r>
      <w:proofErr w:type="spellStart"/>
      <w:r w:rsidR="000A6CE1">
        <w:t>LayerNorm</w:t>
      </w:r>
      <w:proofErr w:type="spellEnd"/>
      <w:r w:rsidR="000A6CE1">
        <w:t>(x + sublayer(x))</w:t>
      </w:r>
      <w:r w:rsidR="000A6CE1">
        <w:rPr>
          <w:rFonts w:hint="eastAsia"/>
        </w:rPr>
        <w:t>이</w:t>
      </w:r>
      <w:r w:rsidR="00D85D12">
        <w:rPr>
          <w:rFonts w:hint="eastAsia"/>
        </w:rPr>
        <w:t>다.</w:t>
      </w:r>
      <w:r w:rsidR="00D85D12">
        <w:t xml:space="preserve"> </w:t>
      </w:r>
      <w:r w:rsidR="008E06E2">
        <w:rPr>
          <w:rFonts w:hint="eastAsia"/>
        </w:rPr>
        <w:t xml:space="preserve">이 과정을 활성화하기 위해서 </w:t>
      </w:r>
      <w:r w:rsidR="008E06E2">
        <w:t>sub-layer</w:t>
      </w:r>
      <w:r w:rsidR="008E06E2">
        <w:rPr>
          <w:rFonts w:hint="eastAsia"/>
        </w:rPr>
        <w:t xml:space="preserve">과 </w:t>
      </w:r>
      <w:r w:rsidR="008E06E2">
        <w:t>embedding layer</w:t>
      </w:r>
      <w:r w:rsidR="008E06E2">
        <w:rPr>
          <w:rFonts w:hint="eastAsia"/>
        </w:rPr>
        <w:t xml:space="preserve">는 </w:t>
      </w:r>
      <w:r w:rsidR="008E06E2">
        <w:t>512 dimension</w:t>
      </w:r>
      <w:r w:rsidR="008E06E2">
        <w:rPr>
          <w:rFonts w:hint="eastAsia"/>
        </w:rPr>
        <w:t>의 o</w:t>
      </w:r>
      <w:r w:rsidR="008E06E2">
        <w:t>utput</w:t>
      </w:r>
      <w:r w:rsidR="008E06E2">
        <w:rPr>
          <w:rFonts w:hint="eastAsia"/>
        </w:rPr>
        <w:t>을 만들어낸다.</w:t>
      </w:r>
    </w:p>
    <w:p w14:paraId="2FC9DE0C" w14:textId="404D1E70" w:rsidR="00F15F31" w:rsidRDefault="00F15F31">
      <w:r>
        <w:t>Decoder</w:t>
      </w:r>
      <w:r>
        <w:rPr>
          <w:rFonts w:hint="eastAsia"/>
        </w:rPr>
        <w:t xml:space="preserve">도 전체 </w:t>
      </w:r>
      <w:r>
        <w:t>stack layer</w:t>
      </w:r>
      <w:r>
        <w:rPr>
          <w:rFonts w:hint="eastAsia"/>
        </w:rPr>
        <w:t xml:space="preserve">는 </w:t>
      </w:r>
      <w:r>
        <w:t xml:space="preserve">N=6 </w:t>
      </w:r>
      <w:r>
        <w:rPr>
          <w:rFonts w:hint="eastAsia"/>
        </w:rPr>
        <w:t>이다.</w:t>
      </w:r>
      <w:r>
        <w:t xml:space="preserve"> </w:t>
      </w:r>
      <w:r w:rsidR="00D71ED2">
        <w:t>2</w:t>
      </w:r>
      <w:r w:rsidR="00D71ED2">
        <w:rPr>
          <w:rFonts w:hint="eastAsia"/>
        </w:rPr>
        <w:t xml:space="preserve">개의 </w:t>
      </w:r>
      <w:r w:rsidR="00D71ED2">
        <w:t>sub-layer</w:t>
      </w:r>
      <w:r w:rsidR="00D71ED2">
        <w:rPr>
          <w:rFonts w:hint="eastAsia"/>
        </w:rPr>
        <w:t xml:space="preserve">외에 </w:t>
      </w:r>
      <w:r w:rsidR="00D71ED2">
        <w:t>3</w:t>
      </w:r>
      <w:r w:rsidR="00D71ED2">
        <w:rPr>
          <w:rFonts w:hint="eastAsia"/>
        </w:rPr>
        <w:t>번째 l</w:t>
      </w:r>
      <w:r w:rsidR="00D71ED2">
        <w:t>ayer</w:t>
      </w:r>
      <w:r w:rsidR="00D71ED2">
        <w:rPr>
          <w:rFonts w:hint="eastAsia"/>
        </w:rPr>
        <w:t xml:space="preserve">가 추가되는데 </w:t>
      </w:r>
      <w:r w:rsidR="00D71ED2">
        <w:t>encoder</w:t>
      </w:r>
      <w:r w:rsidR="00D71ED2">
        <w:rPr>
          <w:rFonts w:hint="eastAsia"/>
        </w:rPr>
        <w:t xml:space="preserve">의 </w:t>
      </w:r>
      <w:r w:rsidR="00D71ED2">
        <w:t>output</w:t>
      </w:r>
      <w:r w:rsidR="00D71ED2">
        <w:rPr>
          <w:rFonts w:hint="eastAsia"/>
        </w:rPr>
        <w:t xml:space="preserve">을 통해 </w:t>
      </w:r>
      <w:r w:rsidR="00D71ED2">
        <w:t>multi-head attention</w:t>
      </w:r>
      <w:r w:rsidR="00D71ED2">
        <w:rPr>
          <w:rFonts w:hint="eastAsia"/>
        </w:rPr>
        <w:t>을 수행한다.</w:t>
      </w:r>
      <w:r w:rsidR="00D071CE">
        <w:t xml:space="preserve"> </w:t>
      </w:r>
      <w:r w:rsidR="00D071CE">
        <w:rPr>
          <w:rFonts w:hint="eastAsia"/>
        </w:rPr>
        <w:t xml:space="preserve">역시 </w:t>
      </w:r>
      <w:r w:rsidR="00D071CE">
        <w:t>normalization layer</w:t>
      </w:r>
      <w:r w:rsidR="00D071CE">
        <w:rPr>
          <w:rFonts w:hint="eastAsia"/>
        </w:rPr>
        <w:t xml:space="preserve">를 통해 </w:t>
      </w:r>
      <w:r w:rsidR="00D071CE">
        <w:t>residual connection</w:t>
      </w:r>
      <w:r w:rsidR="00D071CE">
        <w:rPr>
          <w:rFonts w:hint="eastAsia"/>
        </w:rPr>
        <w:t xml:space="preserve">을 </w:t>
      </w:r>
      <w:r w:rsidR="009766B2">
        <w:rPr>
          <w:rFonts w:hint="eastAsia"/>
        </w:rPr>
        <w:t>한다.</w:t>
      </w:r>
    </w:p>
    <w:p w14:paraId="699589A6" w14:textId="042150E2" w:rsidR="009D0F83" w:rsidRDefault="009D0F83">
      <w:r>
        <w:t>Self-attention sub-layer</w:t>
      </w:r>
      <w:r>
        <w:rPr>
          <w:rFonts w:hint="eastAsia"/>
        </w:rPr>
        <w:t>를 약간 수정했는데</w:t>
      </w:r>
      <w:r>
        <w:t>, position</w:t>
      </w:r>
      <w:r>
        <w:rPr>
          <w:rFonts w:hint="eastAsia"/>
        </w:rPr>
        <w:t xml:space="preserve">이 </w:t>
      </w:r>
      <w:r>
        <w:t>subsequent positions</w:t>
      </w:r>
      <w:r>
        <w:rPr>
          <w:rFonts w:hint="eastAsia"/>
        </w:rPr>
        <w:t xml:space="preserve">으로 들어가는 것을 </w:t>
      </w:r>
      <w:proofErr w:type="gramStart"/>
      <w:r>
        <w:rPr>
          <w:rFonts w:hint="eastAsia"/>
        </w:rPr>
        <w:t>막는다.</w:t>
      </w:r>
      <w:r w:rsidR="00934755">
        <w:t>(</w:t>
      </w:r>
      <w:proofErr w:type="gramEnd"/>
      <w:r w:rsidR="00934755">
        <w:t>masking</w:t>
      </w:r>
      <w:r w:rsidR="00246721">
        <w:t>). Output embedding</w:t>
      </w:r>
      <w:r w:rsidR="00246721">
        <w:rPr>
          <w:rFonts w:hint="eastAsia"/>
        </w:rPr>
        <w:t xml:space="preserve">이 한 </w:t>
      </w:r>
      <w:r w:rsidR="00246721">
        <w:t>position</w:t>
      </w:r>
      <w:r w:rsidR="00246721">
        <w:rPr>
          <w:rFonts w:hint="eastAsia"/>
        </w:rPr>
        <w:t xml:space="preserve">에 의해 </w:t>
      </w:r>
      <w:r w:rsidR="00246721">
        <w:t>offset</w:t>
      </w:r>
      <w:r w:rsidR="00246721">
        <w:rPr>
          <w:rFonts w:hint="eastAsia"/>
        </w:rPr>
        <w:t xml:space="preserve">이라는 사실을 가진 </w:t>
      </w:r>
      <w:r w:rsidR="00246721">
        <w:t>masking</w:t>
      </w:r>
      <w:r w:rsidR="00246721">
        <w:rPr>
          <w:rFonts w:hint="eastAsia"/>
        </w:rPr>
        <w:t xml:space="preserve">은 </w:t>
      </w:r>
      <w:r w:rsidR="00246721">
        <w:t xml:space="preserve">position </w:t>
      </w:r>
      <w:proofErr w:type="spellStart"/>
      <w:r w:rsidR="007E2B50">
        <w:t>i</w:t>
      </w:r>
      <w:proofErr w:type="spellEnd"/>
      <w:r w:rsidR="007E2B50">
        <w:t xml:space="preserve"> </w:t>
      </w:r>
      <w:r w:rsidR="00246721">
        <w:rPr>
          <w:rFonts w:hint="eastAsia"/>
        </w:rPr>
        <w:t xml:space="preserve">에서의 </w:t>
      </w:r>
      <w:r w:rsidR="00246721">
        <w:t>prediction</w:t>
      </w:r>
      <w:r w:rsidR="00246721">
        <w:rPr>
          <w:rFonts w:hint="eastAsia"/>
        </w:rPr>
        <w:t xml:space="preserve">은 오직 </w:t>
      </w:r>
      <w:proofErr w:type="spellStart"/>
      <w:r w:rsidR="00246721">
        <w:t>i</w:t>
      </w:r>
      <w:proofErr w:type="spellEnd"/>
      <w:r w:rsidR="00246721">
        <w:t xml:space="preserve"> </w:t>
      </w:r>
      <w:r w:rsidR="00246721">
        <w:rPr>
          <w:rFonts w:hint="eastAsia"/>
        </w:rPr>
        <w:t>이전의 o</w:t>
      </w:r>
      <w:r w:rsidR="00246721">
        <w:t>utput</w:t>
      </w:r>
      <w:r w:rsidR="00246721">
        <w:rPr>
          <w:rFonts w:hint="eastAsia"/>
        </w:rPr>
        <w:t>들만 알며 의존한다는 것을 보장한다.</w:t>
      </w:r>
    </w:p>
    <w:p w14:paraId="048EE095" w14:textId="0D28949E" w:rsidR="009B7711" w:rsidRDefault="009B7711">
      <w:r>
        <w:rPr>
          <w:rFonts w:hint="eastAsia"/>
        </w:rPr>
        <w:t>3</w:t>
      </w:r>
      <w:r>
        <w:t>.2. attention</w:t>
      </w:r>
    </w:p>
    <w:p w14:paraId="68DA32CF" w14:textId="1EDD90D6" w:rsidR="007E2B50" w:rsidRDefault="00515C1E">
      <w:r>
        <w:t>Attention function</w:t>
      </w:r>
      <w:r>
        <w:rPr>
          <w:rFonts w:hint="eastAsia"/>
        </w:rPr>
        <w:t xml:space="preserve">은 </w:t>
      </w:r>
      <w:r>
        <w:t>query, a set of key-value pairs</w:t>
      </w:r>
      <w:r>
        <w:rPr>
          <w:rFonts w:hint="eastAsia"/>
        </w:rPr>
        <w:t xml:space="preserve">를 </w:t>
      </w:r>
      <w:r>
        <w:t>output</w:t>
      </w:r>
      <w:r>
        <w:rPr>
          <w:rFonts w:hint="eastAsia"/>
        </w:rPr>
        <w:t>으로 매핑한다.</w:t>
      </w:r>
      <w:r>
        <w:t xml:space="preserve"> </w:t>
      </w:r>
      <w:r>
        <w:rPr>
          <w:rFonts w:hint="eastAsia"/>
        </w:rPr>
        <w:t xml:space="preserve">모든 </w:t>
      </w:r>
      <w:r>
        <w:t>query, key, value, output</w:t>
      </w:r>
      <w:r>
        <w:rPr>
          <w:rFonts w:hint="eastAsia"/>
        </w:rPr>
        <w:t xml:space="preserve">은 </w:t>
      </w:r>
      <w:r>
        <w:t>vector</w:t>
      </w:r>
      <w:r>
        <w:rPr>
          <w:rFonts w:hint="eastAsia"/>
        </w:rPr>
        <w:t>이다.</w:t>
      </w:r>
      <w:r>
        <w:t xml:space="preserve"> </w:t>
      </w:r>
      <w:r w:rsidR="00AA6931">
        <w:t>Output</w:t>
      </w:r>
      <w:r w:rsidR="00AA6931">
        <w:rPr>
          <w:rFonts w:hint="eastAsia"/>
        </w:rPr>
        <w:t xml:space="preserve">은 </w:t>
      </w:r>
      <w:r w:rsidR="00AA6931">
        <w:t>weighted sum of the values</w:t>
      </w:r>
      <w:r w:rsidR="00AA6931">
        <w:rPr>
          <w:rFonts w:hint="eastAsia"/>
        </w:rPr>
        <w:t>로 계산되고</w:t>
      </w:r>
      <w:r w:rsidR="00820F88">
        <w:rPr>
          <w:rFonts w:hint="eastAsia"/>
        </w:rPr>
        <w:t xml:space="preserve"> 각 </w:t>
      </w:r>
      <w:r w:rsidR="00820F88">
        <w:t>value</w:t>
      </w:r>
      <w:r w:rsidR="00820F88">
        <w:rPr>
          <w:rFonts w:hint="eastAsia"/>
        </w:rPr>
        <w:t xml:space="preserve">에 할당된 </w:t>
      </w:r>
      <w:r w:rsidR="00820F88">
        <w:t>weight</w:t>
      </w:r>
      <w:r w:rsidR="00820F88">
        <w:rPr>
          <w:rFonts w:hint="eastAsia"/>
        </w:rPr>
        <w:t xml:space="preserve">는 </w:t>
      </w:r>
      <w:r w:rsidR="00EF6E05">
        <w:rPr>
          <w:rFonts w:hint="eastAsia"/>
        </w:rPr>
        <w:t xml:space="preserve">상응하는 </w:t>
      </w:r>
      <w:r w:rsidR="00EF6E05">
        <w:t>key</w:t>
      </w:r>
      <w:r w:rsidR="00EF6E05">
        <w:rPr>
          <w:rFonts w:hint="eastAsia"/>
        </w:rPr>
        <w:t xml:space="preserve">와 함께 </w:t>
      </w:r>
      <w:r w:rsidR="00EF6E05">
        <w:t>query</w:t>
      </w:r>
      <w:r w:rsidR="00EF6E05">
        <w:rPr>
          <w:rFonts w:hint="eastAsia"/>
        </w:rPr>
        <w:t>의 호환에 의해 계산된다.</w:t>
      </w:r>
    </w:p>
    <w:p w14:paraId="1A89C207" w14:textId="327BF140" w:rsidR="00C8174D" w:rsidRDefault="00C8174D">
      <w:r>
        <w:rPr>
          <w:rFonts w:hint="eastAsia"/>
        </w:rPr>
        <w:t>3</w:t>
      </w:r>
      <w:r>
        <w:t>.2.1 scaled dot-product attention</w:t>
      </w:r>
    </w:p>
    <w:p w14:paraId="57E2EDAE" w14:textId="776616DF" w:rsidR="00C8174D" w:rsidRDefault="00C8174D">
      <w:r>
        <w:rPr>
          <w:rFonts w:hint="eastAsia"/>
        </w:rPr>
        <w:t>d</w:t>
      </w:r>
      <w:r>
        <w:t>k</w:t>
      </w:r>
      <w:r>
        <w:rPr>
          <w:rFonts w:hint="eastAsia"/>
        </w:rPr>
        <w:t xml:space="preserve">의 </w:t>
      </w:r>
      <w:r>
        <w:t>dimension</w:t>
      </w:r>
      <w:r>
        <w:rPr>
          <w:rFonts w:hint="eastAsia"/>
        </w:rPr>
        <w:t xml:space="preserve">을 가진 </w:t>
      </w:r>
      <w:r>
        <w:t>query</w:t>
      </w:r>
      <w:r>
        <w:rPr>
          <w:rFonts w:hint="eastAsia"/>
        </w:rPr>
        <w:t xml:space="preserve">와 </w:t>
      </w:r>
      <w:r>
        <w:t>key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이 구성한다.</w:t>
      </w:r>
      <w:r w:rsidR="008A7069">
        <w:t xml:space="preserve"> </w:t>
      </w:r>
      <w:r w:rsidR="008A7069">
        <w:rPr>
          <w:rFonts w:hint="eastAsia"/>
        </w:rPr>
        <w:t xml:space="preserve">그리고 </w:t>
      </w:r>
      <w:r w:rsidR="008A7069">
        <w:t>value</w:t>
      </w:r>
      <w:r w:rsidR="008A7069">
        <w:rPr>
          <w:rFonts w:hint="eastAsia"/>
        </w:rPr>
        <w:t xml:space="preserve">의 </w:t>
      </w:r>
      <w:r w:rsidR="008A7069">
        <w:t>dimension</w:t>
      </w:r>
      <w:r w:rsidR="008A7069">
        <w:rPr>
          <w:rFonts w:hint="eastAsia"/>
        </w:rPr>
        <w:t xml:space="preserve">은 </w:t>
      </w:r>
      <w:r w:rsidR="008A7069">
        <w:t>dv</w:t>
      </w:r>
      <w:r w:rsidR="008A7069">
        <w:rPr>
          <w:rFonts w:hint="eastAsia"/>
        </w:rPr>
        <w:t>이다.</w:t>
      </w:r>
      <w:r w:rsidR="008A7069">
        <w:t xml:space="preserve"> </w:t>
      </w:r>
      <w:r w:rsidR="00A66162">
        <w:rPr>
          <w:rFonts w:hint="eastAsia"/>
        </w:rPr>
        <w:lastRenderedPageBreak/>
        <w:t xml:space="preserve">모든 </w:t>
      </w:r>
      <w:r w:rsidR="00A66162">
        <w:t>key</w:t>
      </w:r>
      <w:r w:rsidR="00A66162">
        <w:rPr>
          <w:rFonts w:hint="eastAsia"/>
        </w:rPr>
        <w:t xml:space="preserve">에 대해 </w:t>
      </w:r>
      <w:r w:rsidR="00A66162">
        <w:t>query</w:t>
      </w:r>
      <w:r w:rsidR="00A66162">
        <w:rPr>
          <w:rFonts w:hint="eastAsia"/>
        </w:rPr>
        <w:t xml:space="preserve">의 </w:t>
      </w:r>
      <w:r w:rsidR="00A66162">
        <w:t>dot products</w:t>
      </w:r>
      <w:r w:rsidR="00A66162">
        <w:rPr>
          <w:rFonts w:hint="eastAsia"/>
        </w:rPr>
        <w:t>를 계산한다.</w:t>
      </w:r>
      <w:r w:rsidR="0041343B">
        <w:t xml:space="preserve"> </w:t>
      </w:r>
      <w:r w:rsidR="0041343B">
        <w:rPr>
          <w:rFonts w:hint="eastAsia"/>
        </w:rPr>
        <w:t xml:space="preserve">그리고 </w:t>
      </w:r>
      <w:r w:rsidR="0041343B">
        <w:t>sqrt(</w:t>
      </w:r>
      <w:r w:rsidR="0041343B">
        <w:rPr>
          <w:rFonts w:hint="eastAsia"/>
        </w:rPr>
        <w:t>d</w:t>
      </w:r>
      <w:r w:rsidR="0041343B">
        <w:t>k)</w:t>
      </w:r>
      <w:r w:rsidR="0041343B">
        <w:rPr>
          <w:rFonts w:hint="eastAsia"/>
        </w:rPr>
        <w:t>로 나눈다.</w:t>
      </w:r>
      <w:r w:rsidR="0041343B">
        <w:t xml:space="preserve"> </w:t>
      </w:r>
      <w:r w:rsidR="0041343B">
        <w:rPr>
          <w:rFonts w:hint="eastAsia"/>
        </w:rPr>
        <w:t xml:space="preserve">그리고 </w:t>
      </w:r>
      <w:proofErr w:type="spellStart"/>
      <w:r w:rsidR="0041343B">
        <w:t>softmax</w:t>
      </w:r>
      <w:proofErr w:type="spellEnd"/>
      <w:r w:rsidR="0041343B">
        <w:rPr>
          <w:rFonts w:hint="eastAsia"/>
        </w:rPr>
        <w:t xml:space="preserve">를 취해 </w:t>
      </w:r>
      <w:r w:rsidR="0041343B">
        <w:t>value</w:t>
      </w:r>
      <w:r w:rsidR="0041343B">
        <w:rPr>
          <w:rFonts w:hint="eastAsia"/>
        </w:rPr>
        <w:t>의 w</w:t>
      </w:r>
      <w:r w:rsidR="0041343B">
        <w:t>eight</w:t>
      </w:r>
      <w:r w:rsidR="0041343B">
        <w:rPr>
          <w:rFonts w:hint="eastAsia"/>
        </w:rPr>
        <w:t xml:space="preserve">를 </w:t>
      </w:r>
      <w:proofErr w:type="spellStart"/>
      <w:r w:rsidR="0041343B">
        <w:rPr>
          <w:rFonts w:hint="eastAsia"/>
        </w:rPr>
        <w:t>얻게된다</w:t>
      </w:r>
      <w:proofErr w:type="spellEnd"/>
      <w:r w:rsidR="0041343B">
        <w:rPr>
          <w:rFonts w:hint="eastAsia"/>
        </w:rPr>
        <w:t>.</w:t>
      </w:r>
    </w:p>
    <w:p w14:paraId="22885DD4" w14:textId="3A3F32C1" w:rsidR="002C12F5" w:rsidRDefault="002C12F5">
      <w:r>
        <w:rPr>
          <w:rFonts w:hint="eastAsia"/>
        </w:rPr>
        <w:t xml:space="preserve">실질적으로 </w:t>
      </w:r>
      <w:r>
        <w:t>set of query</w:t>
      </w:r>
      <w:r>
        <w:rPr>
          <w:rFonts w:hint="eastAsia"/>
        </w:rPr>
        <w:t>를 동시에 계산한다.</w:t>
      </w:r>
      <w:r>
        <w:t xml:space="preserve"> (matrix Q</w:t>
      </w:r>
      <w:r>
        <w:rPr>
          <w:rFonts w:hint="eastAsia"/>
        </w:rPr>
        <w:t>를 통해)</w:t>
      </w:r>
      <w:r w:rsidR="00214B44">
        <w:t xml:space="preserve"> key</w:t>
      </w:r>
      <w:r w:rsidR="00214B44">
        <w:rPr>
          <w:rFonts w:hint="eastAsia"/>
        </w:rPr>
        <w:t xml:space="preserve">와 </w:t>
      </w:r>
      <w:r w:rsidR="00214B44">
        <w:t>value</w:t>
      </w:r>
      <w:r w:rsidR="00214B44">
        <w:rPr>
          <w:rFonts w:hint="eastAsia"/>
        </w:rPr>
        <w:t xml:space="preserve">들 또한 </w:t>
      </w:r>
      <w:r w:rsidR="00214B44">
        <w:t>K, V</w:t>
      </w:r>
      <w:r w:rsidR="00214B44">
        <w:rPr>
          <w:rFonts w:hint="eastAsia"/>
        </w:rPr>
        <w:t>로 묶인다.</w:t>
      </w:r>
    </w:p>
    <w:p w14:paraId="258AF26D" w14:textId="15971917" w:rsidR="00714549" w:rsidRDefault="00714549">
      <w:r>
        <w:rPr>
          <w:noProof/>
        </w:rPr>
        <w:drawing>
          <wp:inline distT="0" distB="0" distL="0" distR="0" wp14:anchorId="3B3FBA81" wp14:editId="16E2CB1F">
            <wp:extent cx="3533775" cy="609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3D01" w14:textId="03392702" w:rsidR="00714549" w:rsidRDefault="00714549">
      <w:r>
        <w:rPr>
          <w:rFonts w:hint="eastAsia"/>
        </w:rPr>
        <w:t xml:space="preserve">자 위에서 </w:t>
      </w:r>
      <w:proofErr w:type="spellStart"/>
      <w:r>
        <w:rPr>
          <w:rFonts w:hint="eastAsia"/>
        </w:rPr>
        <w:t>말한거는</w:t>
      </w:r>
      <w:proofErr w:type="spellEnd"/>
      <w:r>
        <w:rPr>
          <w:rFonts w:hint="eastAsia"/>
        </w:rPr>
        <w:t xml:space="preserve"> 일반적인 </w:t>
      </w:r>
      <w:r>
        <w:t>attention</w:t>
      </w:r>
      <w:r>
        <w:rPr>
          <w:rFonts w:hint="eastAsia"/>
        </w:rPr>
        <w:t>을 따와 우리가 변형한 것인데.</w:t>
      </w:r>
      <w:r>
        <w:t xml:space="preserve"> </w:t>
      </w:r>
      <w:r>
        <w:rPr>
          <w:rFonts w:hint="eastAsia"/>
        </w:rPr>
        <w:t xml:space="preserve">보통 </w:t>
      </w:r>
      <w:r>
        <w:t>additive attention</w:t>
      </w:r>
      <w:r>
        <w:rPr>
          <w:rFonts w:hint="eastAsia"/>
        </w:rPr>
        <w:t xml:space="preserve">과 </w:t>
      </w:r>
      <w:r>
        <w:t>dot-product attention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여기에 우리는 </w:t>
      </w:r>
      <w:r>
        <w:t>sqrt(</w:t>
      </w:r>
      <w:r>
        <w:rPr>
          <w:rFonts w:hint="eastAsia"/>
        </w:rPr>
        <w:t>d</w:t>
      </w:r>
      <w:r>
        <w:t>k)</w:t>
      </w:r>
      <w:r>
        <w:rPr>
          <w:rFonts w:hint="eastAsia"/>
        </w:rPr>
        <w:t>로</w:t>
      </w:r>
      <w:r>
        <w:rPr>
          <w:rFonts w:hint="eastAsia"/>
        </w:rPr>
        <w:t xml:space="preserve"> 나눈 것뿐이다.</w:t>
      </w:r>
    </w:p>
    <w:p w14:paraId="52892FC1" w14:textId="527BCFB2" w:rsidR="001E1719" w:rsidRDefault="001E1719">
      <w:r>
        <w:t>Additive attention</w:t>
      </w:r>
      <w:r>
        <w:rPr>
          <w:rFonts w:hint="eastAsia"/>
        </w:rPr>
        <w:t xml:space="preserve">은 </w:t>
      </w:r>
      <w:r>
        <w:t>single hidden layer</w:t>
      </w:r>
      <w:r>
        <w:rPr>
          <w:rFonts w:hint="eastAsia"/>
        </w:rPr>
        <w:t>로 f</w:t>
      </w:r>
      <w:r>
        <w:t>eed-forward network</w:t>
      </w:r>
      <w:r>
        <w:rPr>
          <w:rFonts w:hint="eastAsia"/>
        </w:rPr>
        <w:t xml:space="preserve">를 이용해 </w:t>
      </w:r>
      <w:r>
        <w:t>compatibility function</w:t>
      </w:r>
      <w:r>
        <w:rPr>
          <w:rFonts w:hint="eastAsia"/>
        </w:rPr>
        <w:t>을 계산한다.</w:t>
      </w:r>
    </w:p>
    <w:p w14:paraId="72DBB4B4" w14:textId="2D6E48A6" w:rsidR="001E1719" w:rsidRDefault="001E1719">
      <w:r>
        <w:rPr>
          <w:rFonts w:hint="eastAsia"/>
        </w:rPr>
        <w:t xml:space="preserve">두 </w:t>
      </w:r>
      <w:r>
        <w:t>attention</w:t>
      </w:r>
      <w:r>
        <w:rPr>
          <w:rFonts w:hint="eastAsia"/>
        </w:rPr>
        <w:t xml:space="preserve">은 </w:t>
      </w:r>
      <w:r>
        <w:t>theoretical complexity</w:t>
      </w:r>
      <w:r>
        <w:rPr>
          <w:rFonts w:hint="eastAsia"/>
        </w:rPr>
        <w:t xml:space="preserve">에서 유사하지만 </w:t>
      </w:r>
      <w:r>
        <w:t>dot-product attention</w:t>
      </w:r>
      <w:r>
        <w:rPr>
          <w:rFonts w:hint="eastAsia"/>
        </w:rPr>
        <w:t xml:space="preserve">이 더 빠르고 공간 효율적이다 </w:t>
      </w:r>
      <w:r>
        <w:t>(</w:t>
      </w:r>
      <w:r>
        <w:rPr>
          <w:rFonts w:hint="eastAsia"/>
        </w:rPr>
        <w:t>사실상)</w:t>
      </w:r>
      <w:r>
        <w:t xml:space="preserve">. </w:t>
      </w:r>
      <w:r>
        <w:rPr>
          <w:rFonts w:hint="eastAsia"/>
        </w:rPr>
        <w:t>따라서 행렬</w:t>
      </w:r>
      <w:r w:rsidR="00F67632">
        <w:rPr>
          <w:rFonts w:hint="eastAsia"/>
        </w:rPr>
        <w:t xml:space="preserve"> </w:t>
      </w:r>
      <w:r>
        <w:rPr>
          <w:rFonts w:hint="eastAsia"/>
        </w:rPr>
        <w:t>곱 코드에서 최적화 돼있다.</w:t>
      </w:r>
    </w:p>
    <w:p w14:paraId="7CB70826" w14:textId="3C03640A" w:rsidR="008C53CA" w:rsidRDefault="008C53CA">
      <w:r>
        <w:rPr>
          <w:rFonts w:hint="eastAsia"/>
        </w:rPr>
        <w:t xml:space="preserve">작은 </w:t>
      </w:r>
      <w:r>
        <w:t>dk</w:t>
      </w:r>
      <w:r>
        <w:rPr>
          <w:rFonts w:hint="eastAsia"/>
        </w:rPr>
        <w:t xml:space="preserve">값에 대해서는 두 </w:t>
      </w:r>
      <w:r>
        <w:t>attention</w:t>
      </w:r>
      <w:r>
        <w:rPr>
          <w:rFonts w:hint="eastAsia"/>
        </w:rPr>
        <w:t xml:space="preserve">이 비슷하게 작동하지만 </w:t>
      </w:r>
      <w:r>
        <w:t>additive</w:t>
      </w:r>
      <w:r>
        <w:rPr>
          <w:rFonts w:hint="eastAsia"/>
        </w:rPr>
        <w:t xml:space="preserve">의 경우 </w:t>
      </w:r>
      <w:r>
        <w:t>scaling for larger values of dk</w:t>
      </w:r>
      <w:r>
        <w:rPr>
          <w:rFonts w:hint="eastAsia"/>
        </w:rPr>
        <w:t>가 없다면(</w:t>
      </w:r>
      <w:r>
        <w:t>dk</w:t>
      </w:r>
      <w:r>
        <w:rPr>
          <w:rFonts w:hint="eastAsia"/>
        </w:rPr>
        <w:t xml:space="preserve">값이 크지 않아 </w:t>
      </w:r>
      <w:r>
        <w:t>sqrt(dk)</w:t>
      </w:r>
      <w:r>
        <w:rPr>
          <w:rFonts w:hint="eastAsia"/>
        </w:rPr>
        <w:t>로 나눌 필요가 없는 경우</w:t>
      </w:r>
      <w:r>
        <w:t xml:space="preserve">…?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>?</w:t>
      </w:r>
      <w:r>
        <w:t>?)</w:t>
      </w:r>
      <w:r>
        <w:rPr>
          <w:rFonts w:hint="eastAsia"/>
        </w:rPr>
        <w:t xml:space="preserve"> 더 잘 작동한다.</w:t>
      </w:r>
      <w:r>
        <w:t xml:space="preserve"> </w:t>
      </w:r>
      <w:r>
        <w:rPr>
          <w:rFonts w:hint="eastAsia"/>
        </w:rPr>
        <w:t xml:space="preserve">하지만 </w:t>
      </w:r>
      <w:r>
        <w:t>dk</w:t>
      </w:r>
      <w:r>
        <w:rPr>
          <w:rFonts w:hint="eastAsia"/>
        </w:rPr>
        <w:t>값이 클</w:t>
      </w:r>
      <w:r w:rsidR="00F67632">
        <w:rPr>
          <w:rFonts w:hint="eastAsia"/>
        </w:rPr>
        <w:t xml:space="preserve"> </w:t>
      </w:r>
      <w:r>
        <w:rPr>
          <w:rFonts w:hint="eastAsia"/>
        </w:rPr>
        <w:t>것으로 예상되어</w:t>
      </w:r>
      <w:r w:rsidR="00F67632">
        <w:t xml:space="preserve"> dot-product</w:t>
      </w:r>
      <w:r w:rsidR="00F67632">
        <w:rPr>
          <w:rFonts w:hint="eastAsia"/>
        </w:rPr>
        <w:t xml:space="preserve">값은 매우 커질 것이고 이로 인해 </w:t>
      </w:r>
      <w:proofErr w:type="spellStart"/>
      <w:r w:rsidR="00F67632">
        <w:t>softmax</w:t>
      </w:r>
      <w:proofErr w:type="spellEnd"/>
      <w:r w:rsidR="00F67632">
        <w:t xml:space="preserve"> function</w:t>
      </w:r>
      <w:r w:rsidR="00F67632">
        <w:rPr>
          <w:rFonts w:hint="eastAsia"/>
        </w:rPr>
        <w:t xml:space="preserve">은 매우 작은 </w:t>
      </w:r>
      <w:r w:rsidR="00F67632">
        <w:t>gradients</w:t>
      </w:r>
      <w:r w:rsidR="00F67632">
        <w:rPr>
          <w:rFonts w:hint="eastAsia"/>
        </w:rPr>
        <w:t xml:space="preserve">를 </w:t>
      </w:r>
      <w:proofErr w:type="spellStart"/>
      <w:r w:rsidR="00F67632">
        <w:rPr>
          <w:rFonts w:hint="eastAsia"/>
        </w:rPr>
        <w:t>가질것이다</w:t>
      </w:r>
      <w:proofErr w:type="spellEnd"/>
      <w:r w:rsidR="00F67632">
        <w:rPr>
          <w:rFonts w:hint="eastAsia"/>
        </w:rPr>
        <w:t>.</w:t>
      </w:r>
      <w:r w:rsidR="00F67632">
        <w:t xml:space="preserve"> </w:t>
      </w:r>
      <w:r w:rsidR="00F67632">
        <w:rPr>
          <w:rFonts w:hint="eastAsia"/>
        </w:rPr>
        <w:t xml:space="preserve">따라서 이것을 막기 위해 </w:t>
      </w:r>
      <w:r w:rsidR="00F67632">
        <w:t>dot-product</w:t>
      </w:r>
      <w:r w:rsidR="00F67632">
        <w:rPr>
          <w:rFonts w:hint="eastAsia"/>
        </w:rPr>
        <w:t xml:space="preserve">를 </w:t>
      </w:r>
      <w:r w:rsidR="00F67632">
        <w:t>scale</w:t>
      </w:r>
      <w:proofErr w:type="gramStart"/>
      <w:r w:rsidR="00F67632">
        <w:rPr>
          <w:rFonts w:hint="eastAsia"/>
        </w:rPr>
        <w:t>한다.</w:t>
      </w:r>
      <w:r w:rsidR="00F67632">
        <w:t>(</w:t>
      </w:r>
      <w:proofErr w:type="gramEnd"/>
      <w:r w:rsidR="00F67632">
        <w:t>sqrt(dk)</w:t>
      </w:r>
      <w:r w:rsidR="00F67632">
        <w:rPr>
          <w:rFonts w:hint="eastAsia"/>
        </w:rPr>
        <w:t>로)</w:t>
      </w:r>
    </w:p>
    <w:p w14:paraId="168AE3DD" w14:textId="7878F409" w:rsidR="00A552F8" w:rsidRDefault="00A552F8">
      <w:r>
        <w:rPr>
          <w:rFonts w:hint="eastAsia"/>
        </w:rPr>
        <w:t>3</w:t>
      </w:r>
      <w:r>
        <w:t>.2.2 multi-head attention</w:t>
      </w:r>
    </w:p>
    <w:p w14:paraId="5336F30E" w14:textId="64AC99B7" w:rsidR="00A552F8" w:rsidRDefault="00915A85">
      <w:r>
        <w:t>d-model</w:t>
      </w:r>
      <w:r>
        <w:rPr>
          <w:rFonts w:hint="eastAsia"/>
        </w:rPr>
        <w:t xml:space="preserve">의 </w:t>
      </w:r>
      <w:r>
        <w:t>dimension</w:t>
      </w:r>
      <w:r>
        <w:rPr>
          <w:rFonts w:hint="eastAsia"/>
        </w:rPr>
        <w:t xml:space="preserve">을 가지는 </w:t>
      </w:r>
      <w:r>
        <w:t>key, value, query</w:t>
      </w:r>
      <w:r>
        <w:rPr>
          <w:rFonts w:hint="eastAsia"/>
        </w:rPr>
        <w:t>와 함께 s</w:t>
      </w:r>
      <w:r>
        <w:t>ingle attention function</w:t>
      </w:r>
      <w:r>
        <w:rPr>
          <w:rFonts w:hint="eastAsia"/>
        </w:rPr>
        <w:t xml:space="preserve">을 수행하는 것 대신에 </w:t>
      </w:r>
      <w:r w:rsidR="001D7588">
        <w:rPr>
          <w:rFonts w:hint="eastAsia"/>
        </w:rPr>
        <w:t>다르게,</w:t>
      </w:r>
      <w:r w:rsidR="001D7588">
        <w:t xml:space="preserve"> learned linear projection</w:t>
      </w:r>
      <w:r w:rsidR="001D7588">
        <w:rPr>
          <w:rFonts w:hint="eastAsia"/>
        </w:rPr>
        <w:t xml:space="preserve">한 </w:t>
      </w:r>
      <w:r w:rsidR="001D7588">
        <w:t>dimensions</w:t>
      </w:r>
      <w:r w:rsidR="001D7588">
        <w:rPr>
          <w:rFonts w:hint="eastAsia"/>
        </w:rPr>
        <w:t>를 h</w:t>
      </w:r>
      <w:r w:rsidR="001D7588">
        <w:t xml:space="preserve"> time</w:t>
      </w:r>
      <w:r w:rsidR="001D7588">
        <w:rPr>
          <w:rFonts w:hint="eastAsia"/>
        </w:rPr>
        <w:t xml:space="preserve">만큼 </w:t>
      </w:r>
      <w:r w:rsidR="001D7588">
        <w:t>project</w:t>
      </w:r>
      <w:r w:rsidR="001D7588">
        <w:rPr>
          <w:rFonts w:hint="eastAsia"/>
        </w:rPr>
        <w:t>하는 것이 좋다는 것을 발견(</w:t>
      </w:r>
      <w:r w:rsidR="001D7588">
        <w:t>dk, dk, dv</w:t>
      </w:r>
      <w:r w:rsidR="001D7588">
        <w:rPr>
          <w:rFonts w:hint="eastAsia"/>
        </w:rPr>
        <w:t>로)</w:t>
      </w:r>
    </w:p>
    <w:p w14:paraId="4C91E356" w14:textId="12049BC8" w:rsidR="002D49B8" w:rsidRDefault="002D49B8">
      <w:r>
        <w:rPr>
          <w:rFonts w:hint="eastAsia"/>
        </w:rPr>
        <w:t xml:space="preserve">이렇게 </w:t>
      </w:r>
      <w:r>
        <w:t>projected version</w:t>
      </w:r>
      <w:r>
        <w:rPr>
          <w:rFonts w:hint="eastAsia"/>
        </w:rPr>
        <w:t xml:space="preserve">의 </w:t>
      </w:r>
      <w:r>
        <w:t>query, key, value</w:t>
      </w:r>
      <w:r>
        <w:rPr>
          <w:rFonts w:hint="eastAsia"/>
        </w:rPr>
        <w:t xml:space="preserve">를 통해 </w:t>
      </w:r>
      <w:r>
        <w:t>attention</w:t>
      </w:r>
      <w:r>
        <w:rPr>
          <w:rFonts w:hint="eastAsia"/>
        </w:rPr>
        <w:t xml:space="preserve">을 </w:t>
      </w:r>
      <w:r>
        <w:t>parallel</w:t>
      </w:r>
      <w:r>
        <w:rPr>
          <w:rFonts w:hint="eastAsia"/>
        </w:rPr>
        <w:t xml:space="preserve">하게 </w:t>
      </w:r>
      <w:proofErr w:type="gramStart"/>
      <w:r>
        <w:rPr>
          <w:rFonts w:hint="eastAsia"/>
        </w:rPr>
        <w:t>만들었다.</w:t>
      </w:r>
      <w:r>
        <w:t>(</w:t>
      </w:r>
      <w:proofErr w:type="gramEnd"/>
      <w:r>
        <w:t>dv</w:t>
      </w:r>
      <w:r>
        <w:rPr>
          <w:rFonts w:hint="eastAsia"/>
        </w:rPr>
        <w:t xml:space="preserve"> 차원의 </w:t>
      </w:r>
      <w:r>
        <w:t>dimension</w:t>
      </w:r>
      <w:r>
        <w:rPr>
          <w:rFonts w:hint="eastAsia"/>
        </w:rPr>
        <w:t>을 도출하며)</w:t>
      </w:r>
    </w:p>
    <w:p w14:paraId="55D904B9" w14:textId="6F474052" w:rsidR="004D2FD7" w:rsidRDefault="004D2FD7">
      <w:r>
        <w:rPr>
          <w:rFonts w:hint="eastAsia"/>
        </w:rPr>
        <w:t xml:space="preserve">이것은 다시한번 </w:t>
      </w:r>
      <w:r>
        <w:t xml:space="preserve">concatenated and projected </w:t>
      </w:r>
      <w:r>
        <w:rPr>
          <w:rFonts w:hint="eastAsia"/>
        </w:rPr>
        <w:t xml:space="preserve">되어 </w:t>
      </w:r>
      <w:r>
        <w:t>final value</w:t>
      </w:r>
      <w:r>
        <w:rPr>
          <w:rFonts w:hint="eastAsia"/>
        </w:rPr>
        <w:t>를 도출한다.</w:t>
      </w:r>
    </w:p>
    <w:p w14:paraId="1B7B78C3" w14:textId="7AB5476E" w:rsidR="00272E85" w:rsidRDefault="00272E85">
      <w:r>
        <w:t>Multi-head attention</w:t>
      </w:r>
      <w:r>
        <w:rPr>
          <w:rFonts w:hint="eastAsia"/>
        </w:rPr>
        <w:t>은 모델을 결합하여?</w:t>
      </w:r>
      <w:r>
        <w:t xml:space="preserve"> </w:t>
      </w:r>
      <w:r>
        <w:rPr>
          <w:rFonts w:hint="eastAsia"/>
        </w:rPr>
        <w:t>동시에? 정보에 참여하게 한다.</w:t>
      </w:r>
      <w:r>
        <w:t xml:space="preserve"> (</w:t>
      </w:r>
      <w:r>
        <w:rPr>
          <w:rFonts w:hint="eastAsia"/>
        </w:rPr>
        <w:t>다른 포지션에서 다른 r</w:t>
      </w:r>
      <w:r>
        <w:t xml:space="preserve">epresentation </w:t>
      </w:r>
      <w:r>
        <w:rPr>
          <w:rFonts w:hint="eastAsia"/>
        </w:rPr>
        <w:t>부부분공간으로부터)</w:t>
      </w:r>
    </w:p>
    <w:p w14:paraId="178239E7" w14:textId="6E8089B0" w:rsidR="002B3640" w:rsidRDefault="002B3640">
      <w:r>
        <w:rPr>
          <w:rFonts w:hint="eastAsia"/>
        </w:rPr>
        <w:t xml:space="preserve">한 </w:t>
      </w:r>
      <w:r>
        <w:t>single attention head</w:t>
      </w:r>
      <w:r>
        <w:rPr>
          <w:rFonts w:hint="eastAsia"/>
        </w:rPr>
        <w:t>에서 과정은 다음과 같다.</w:t>
      </w:r>
    </w:p>
    <w:p w14:paraId="542F2510" w14:textId="4B9AD660" w:rsidR="002B3640" w:rsidRDefault="002B3640">
      <w:r>
        <w:rPr>
          <w:noProof/>
        </w:rPr>
        <w:drawing>
          <wp:inline distT="0" distB="0" distL="0" distR="0" wp14:anchorId="4F5E28BF" wp14:editId="6A4DF41C">
            <wp:extent cx="4933950" cy="762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F28D" w14:textId="26139EFE" w:rsidR="002B3640" w:rsidRDefault="002B3640">
      <w:r>
        <w:rPr>
          <w:rFonts w:hint="eastAsia"/>
        </w:rPr>
        <w:lastRenderedPageBreak/>
        <w:t>d</w:t>
      </w:r>
      <w:r>
        <w:t xml:space="preserve">-model = </w:t>
      </w:r>
      <w:proofErr w:type="gramStart"/>
      <w:r>
        <w:t>512 /</w:t>
      </w:r>
      <w:proofErr w:type="gramEnd"/>
      <w:r>
        <w:t xml:space="preserve"> h=8 / dk=dv=64</w:t>
      </w:r>
      <w:r w:rsidR="00A73A42">
        <w:t xml:space="preserve"> =&gt; </w:t>
      </w:r>
      <w:r w:rsidR="00A73A42">
        <w:rPr>
          <w:rFonts w:hint="eastAsia"/>
        </w:rPr>
        <w:t xml:space="preserve">맨 처음 </w:t>
      </w:r>
      <w:r w:rsidR="00A73A42">
        <w:t>Q</w:t>
      </w:r>
      <w:r w:rsidR="00A73A42">
        <w:rPr>
          <w:rFonts w:hint="eastAsia"/>
        </w:rPr>
        <w:t xml:space="preserve">와 </w:t>
      </w:r>
      <w:r w:rsidR="00A73A42">
        <w:t>K</w:t>
      </w:r>
      <w:r w:rsidR="00A73A42">
        <w:rPr>
          <w:rFonts w:hint="eastAsia"/>
        </w:rPr>
        <w:t xml:space="preserve">와 </w:t>
      </w:r>
      <w:r w:rsidR="00A73A42">
        <w:t>V</w:t>
      </w:r>
      <w:r w:rsidR="00A73A42">
        <w:rPr>
          <w:rFonts w:hint="eastAsia"/>
        </w:rPr>
        <w:t xml:space="preserve">는 </w:t>
      </w:r>
      <w:r w:rsidR="00A73A42">
        <w:t>raw – input matrix</w:t>
      </w:r>
      <w:r w:rsidR="00E15CE2">
        <w:t xml:space="preserve"> </w:t>
      </w:r>
      <w:proofErr w:type="spellStart"/>
      <w:r w:rsidR="00E15CE2">
        <w:t>WiQ</w:t>
      </w:r>
      <w:proofErr w:type="spellEnd"/>
      <w:r w:rsidR="00E15CE2">
        <w:t xml:space="preserve">, </w:t>
      </w:r>
      <w:proofErr w:type="spellStart"/>
      <w:r w:rsidR="00E15CE2">
        <w:t>WiK</w:t>
      </w:r>
      <w:proofErr w:type="spellEnd"/>
      <w:r w:rsidR="00E15CE2">
        <w:t xml:space="preserve">, </w:t>
      </w:r>
      <w:proofErr w:type="spellStart"/>
      <w:r w:rsidR="00E15CE2">
        <w:t>WiV</w:t>
      </w:r>
      <w:proofErr w:type="spellEnd"/>
      <w:r w:rsidR="00E15CE2">
        <w:rPr>
          <w:rFonts w:hint="eastAsia"/>
        </w:rPr>
        <w:t xml:space="preserve">는 </w:t>
      </w:r>
      <w:r w:rsidR="00E15CE2">
        <w:t xml:space="preserve">project </w:t>
      </w:r>
      <w:r w:rsidR="00E15CE2">
        <w:rPr>
          <w:rFonts w:hint="eastAsia"/>
        </w:rPr>
        <w:t xml:space="preserve">해주는 </w:t>
      </w:r>
      <w:r w:rsidR="00E15CE2">
        <w:t>weight matrix</w:t>
      </w:r>
      <w:r w:rsidR="00DE373D">
        <w:t xml:space="preserve"> h</w:t>
      </w:r>
      <w:r w:rsidR="00DE373D">
        <w:rPr>
          <w:rFonts w:hint="eastAsia"/>
        </w:rPr>
        <w:t xml:space="preserve">번 만큼 </w:t>
      </w:r>
      <w:r w:rsidR="00DE373D">
        <w:t>parallel attention layers</w:t>
      </w:r>
      <w:r w:rsidR="00DE373D">
        <w:rPr>
          <w:rFonts w:hint="eastAsia"/>
        </w:rPr>
        <w:t xml:space="preserve">를 한 </w:t>
      </w:r>
      <w:proofErr w:type="spellStart"/>
      <w:r w:rsidR="00DE373D">
        <w:t>multihead</w:t>
      </w:r>
      <w:proofErr w:type="spellEnd"/>
      <w:r w:rsidR="00DE373D">
        <w:rPr>
          <w:rFonts w:hint="eastAsia"/>
        </w:rPr>
        <w:t xml:space="preserve">에서 진행 </w:t>
      </w:r>
      <w:r w:rsidR="00DE373D">
        <w:t xml:space="preserve">=&gt; </w:t>
      </w:r>
      <w:r w:rsidR="0051331B">
        <w:t>parallel</w:t>
      </w:r>
      <w:r w:rsidR="0051331B">
        <w:rPr>
          <w:rFonts w:hint="eastAsia"/>
        </w:rPr>
        <w:t xml:space="preserve">이라 </w:t>
      </w:r>
      <w:r w:rsidR="0051331B">
        <w:t xml:space="preserve">single-head attention </w:t>
      </w:r>
      <w:r w:rsidR="0051331B">
        <w:rPr>
          <w:rFonts w:hint="eastAsia"/>
        </w:rPr>
        <w:t>w</w:t>
      </w:r>
      <w:r w:rsidR="0051331B">
        <w:t>ith full dimensionality(single</w:t>
      </w:r>
      <w:r w:rsidR="0051331B">
        <w:rPr>
          <w:rFonts w:hint="eastAsia"/>
        </w:rPr>
        <w:t xml:space="preserve">이니까 한 </w:t>
      </w:r>
      <w:r w:rsidR="0051331B">
        <w:t>head</w:t>
      </w:r>
      <w:r w:rsidR="0051331B">
        <w:rPr>
          <w:rFonts w:hint="eastAsia"/>
        </w:rPr>
        <w:t xml:space="preserve">가 차원은 매우 </w:t>
      </w:r>
      <w:proofErr w:type="spellStart"/>
      <w:r w:rsidR="0051331B">
        <w:rPr>
          <w:rFonts w:hint="eastAsia"/>
        </w:rPr>
        <w:t>클것</w:t>
      </w:r>
      <w:proofErr w:type="spellEnd"/>
      <w:r w:rsidR="0051331B">
        <w:rPr>
          <w:rFonts w:hint="eastAsia"/>
        </w:rPr>
        <w:t>)</w:t>
      </w:r>
      <w:r w:rsidR="0051331B">
        <w:t xml:space="preserve"> </w:t>
      </w:r>
      <w:r w:rsidR="0051331B">
        <w:rPr>
          <w:rFonts w:hint="eastAsia"/>
        </w:rPr>
        <w:t xml:space="preserve">과 </w:t>
      </w:r>
      <w:proofErr w:type="spellStart"/>
      <w:r w:rsidR="0051331B">
        <w:rPr>
          <w:rFonts w:hint="eastAsia"/>
        </w:rPr>
        <w:t>비슷</w:t>
      </w:r>
      <w:proofErr w:type="spellEnd"/>
      <w:r w:rsidR="0051331B">
        <w:rPr>
          <w:rFonts w:hint="eastAsia"/>
        </w:rPr>
        <w:t>.</w:t>
      </w:r>
      <w:r w:rsidR="0051331B">
        <w:t>.</w:t>
      </w:r>
    </w:p>
    <w:p w14:paraId="59C73A75" w14:textId="769447C5" w:rsidR="00721876" w:rsidRDefault="00721876">
      <w:r>
        <w:rPr>
          <w:rFonts w:hint="eastAsia"/>
        </w:rPr>
        <w:t xml:space="preserve">최종적으로 같은 차원의 </w:t>
      </w:r>
      <w:r>
        <w:t xml:space="preserve">output </w:t>
      </w:r>
      <w:r>
        <w:rPr>
          <w:rFonts w:hint="eastAsia"/>
        </w:rPr>
        <w:t xml:space="preserve">필요 </w:t>
      </w:r>
      <w:r>
        <w:t>=&gt; WO</w:t>
      </w:r>
      <w:r>
        <w:rPr>
          <w:rFonts w:hint="eastAsia"/>
        </w:rPr>
        <w:t xml:space="preserve">는 </w:t>
      </w:r>
      <w:r>
        <w:t>h*dv</w:t>
      </w:r>
      <w:r w:rsidR="002A27F3">
        <w:t xml:space="preserve"> </w:t>
      </w:r>
      <w:r w:rsidR="002A27F3">
        <w:rPr>
          <w:rFonts w:hint="eastAsia"/>
        </w:rPr>
        <w:t>x</w:t>
      </w:r>
      <w:r w:rsidR="002A27F3">
        <w:t xml:space="preserve"> </w:t>
      </w:r>
      <w:r>
        <w:t xml:space="preserve">d-model </w:t>
      </w:r>
      <w:r>
        <w:rPr>
          <w:rFonts w:hint="eastAsia"/>
        </w:rPr>
        <w:t>차원</w:t>
      </w:r>
    </w:p>
    <w:p w14:paraId="319239FE" w14:textId="0E4E631C" w:rsidR="0055559F" w:rsidRDefault="0055559F">
      <w:r>
        <w:t>3.2.3 applications of attention in our model</w:t>
      </w:r>
    </w:p>
    <w:p w14:paraId="703CE723" w14:textId="5FAD9EC2" w:rsidR="00037F72" w:rsidRDefault="00037F72">
      <w:r>
        <w:rPr>
          <w:rFonts w:hint="eastAsia"/>
        </w:rPr>
        <w:t>1</w:t>
      </w:r>
      <w:r>
        <w:t>) decoder</w:t>
      </w:r>
      <w:r>
        <w:rPr>
          <w:rFonts w:hint="eastAsia"/>
        </w:rPr>
        <w:t xml:space="preserve">에서 </w:t>
      </w:r>
      <w:r>
        <w:t>query</w:t>
      </w:r>
      <w:r>
        <w:rPr>
          <w:rFonts w:hint="eastAsia"/>
        </w:rPr>
        <w:t xml:space="preserve">는 이전 </w:t>
      </w:r>
      <w:r>
        <w:t>decoder laye</w:t>
      </w:r>
      <w:r>
        <w:rPr>
          <w:rFonts w:hint="eastAsia"/>
        </w:rPr>
        <w:t>r에서 온다.</w:t>
      </w:r>
      <w:r>
        <w:t xml:space="preserve"> </w:t>
      </w:r>
      <w:r>
        <w:rPr>
          <w:rFonts w:hint="eastAsia"/>
        </w:rPr>
        <w:t xml:space="preserve">메모리에서의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는 </w:t>
      </w:r>
      <w:r>
        <w:t>encoder</w:t>
      </w:r>
      <w:r>
        <w:rPr>
          <w:rFonts w:hint="eastAsia"/>
        </w:rPr>
        <w:t>의 o</w:t>
      </w:r>
      <w:r>
        <w:t>utput</w:t>
      </w:r>
      <w:proofErr w:type="gramStart"/>
      <w:r>
        <w:rPr>
          <w:rFonts w:hint="eastAsia"/>
        </w:rPr>
        <w:t>이다.</w:t>
      </w:r>
      <w:r>
        <w:t>(</w:t>
      </w:r>
      <w:proofErr w:type="gramEnd"/>
      <w:r>
        <w:rPr>
          <w:rFonts w:hint="eastAsia"/>
        </w:rPr>
        <w:t xml:space="preserve">처음 </w:t>
      </w:r>
      <w:r>
        <w:t xml:space="preserve">decode layer </w:t>
      </w:r>
      <w:r>
        <w:rPr>
          <w:rFonts w:hint="eastAsia"/>
        </w:rPr>
        <w:t>시에</w:t>
      </w:r>
      <w:r>
        <w:t>??)</w:t>
      </w:r>
      <w:r w:rsidR="00EB29AF">
        <w:t xml:space="preserve">. </w:t>
      </w:r>
      <w:r w:rsidR="005C2DE0">
        <w:rPr>
          <w:rFonts w:hint="eastAsia"/>
        </w:rPr>
        <w:t xml:space="preserve">이로 인해 </w:t>
      </w:r>
      <w:proofErr w:type="spellStart"/>
      <w:r w:rsidR="005C2DE0">
        <w:rPr>
          <w:rFonts w:hint="eastAsia"/>
        </w:rPr>
        <w:t>디코더의</w:t>
      </w:r>
      <w:proofErr w:type="spellEnd"/>
      <w:r w:rsidR="005C2DE0">
        <w:rPr>
          <w:rFonts w:hint="eastAsia"/>
        </w:rPr>
        <w:t xml:space="preserve"> 모든 포지션에서 </w:t>
      </w:r>
      <w:r w:rsidR="005C2DE0">
        <w:t>input sequence</w:t>
      </w:r>
      <w:r w:rsidR="005C2DE0">
        <w:rPr>
          <w:rFonts w:hint="eastAsia"/>
        </w:rPr>
        <w:t>의 모든 포지션들에 참여할 수 있다.</w:t>
      </w:r>
      <w:r w:rsidR="005C2DE0">
        <w:t xml:space="preserve"> </w:t>
      </w:r>
      <w:r w:rsidR="00245CEF">
        <w:rPr>
          <w:rFonts w:hint="eastAsia"/>
        </w:rPr>
        <w:t>기존 인코더</w:t>
      </w:r>
      <w:r w:rsidR="00245CEF">
        <w:t>-</w:t>
      </w:r>
      <w:proofErr w:type="spellStart"/>
      <w:r w:rsidR="00245CEF">
        <w:rPr>
          <w:rFonts w:hint="eastAsia"/>
        </w:rPr>
        <w:t>디코더</w:t>
      </w:r>
      <w:proofErr w:type="spellEnd"/>
      <w:r w:rsidR="00245CEF">
        <w:rPr>
          <w:rFonts w:hint="eastAsia"/>
        </w:rPr>
        <w:t xml:space="preserve"> 방식을 모방했다.</w:t>
      </w:r>
    </w:p>
    <w:p w14:paraId="22B04FB2" w14:textId="0CF93093" w:rsidR="00245CEF" w:rsidRDefault="00245CEF">
      <w:r>
        <w:rPr>
          <w:rFonts w:hint="eastAsia"/>
        </w:rPr>
        <w:t>2</w:t>
      </w:r>
      <w:r>
        <w:t xml:space="preserve">) </w:t>
      </w:r>
      <w:r w:rsidR="00D83744">
        <w:rPr>
          <w:rFonts w:hint="eastAsia"/>
        </w:rPr>
        <w:t xml:space="preserve">인코더는 </w:t>
      </w:r>
      <w:r w:rsidR="00D83744">
        <w:t>self-attention layer</w:t>
      </w:r>
      <w:r w:rsidR="00D83744">
        <w:rPr>
          <w:rFonts w:hint="eastAsia"/>
        </w:rPr>
        <w:t>를 가지고</w:t>
      </w:r>
      <w:r w:rsidR="00D83744">
        <w:t xml:space="preserve">, </w:t>
      </w:r>
      <w:r w:rsidR="00D83744">
        <w:rPr>
          <w:rFonts w:hint="eastAsia"/>
        </w:rPr>
        <w:t xml:space="preserve">모든 </w:t>
      </w:r>
      <w:r w:rsidR="00D83744">
        <w:t>key, value, query</w:t>
      </w:r>
      <w:r w:rsidR="00D83744">
        <w:rPr>
          <w:rFonts w:hint="eastAsia"/>
        </w:rPr>
        <w:t xml:space="preserve">는 인코더의 이전 레이어의 </w:t>
      </w:r>
      <w:proofErr w:type="spellStart"/>
      <w:r w:rsidR="00D83744">
        <w:rPr>
          <w:rFonts w:hint="eastAsia"/>
        </w:rPr>
        <w:t>아웃아웃풋부터</w:t>
      </w:r>
      <w:proofErr w:type="spellEnd"/>
      <w:r w:rsidR="00D83744">
        <w:rPr>
          <w:rFonts w:hint="eastAsia"/>
        </w:rPr>
        <w:t xml:space="preserve"> 온다.</w:t>
      </w:r>
      <w:r w:rsidR="00D83744">
        <w:t xml:space="preserve"> </w:t>
      </w:r>
      <w:r w:rsidR="00D83744">
        <w:rPr>
          <w:rFonts w:hint="eastAsia"/>
        </w:rPr>
        <w:t>따라서 인코더의 각 포지션은 이전</w:t>
      </w:r>
      <w:r w:rsidR="00304766">
        <w:t>+</w:t>
      </w:r>
      <w:r w:rsidR="00304766">
        <w:rPr>
          <w:rFonts w:hint="eastAsia"/>
        </w:rPr>
        <w:t xml:space="preserve">현재 </w:t>
      </w:r>
      <w:r w:rsidR="00D83744">
        <w:rPr>
          <w:rFonts w:hint="eastAsia"/>
        </w:rPr>
        <w:t>포지션에 대해 참여 가능.</w:t>
      </w:r>
    </w:p>
    <w:p w14:paraId="5FC261C9" w14:textId="77777777" w:rsidR="00AF442E" w:rsidRDefault="0012116E">
      <w:r>
        <w:rPr>
          <w:rFonts w:hint="eastAsia"/>
        </w:rPr>
        <w:t>3</w:t>
      </w:r>
      <w:r>
        <w:t xml:space="preserve">) </w:t>
      </w:r>
      <w:proofErr w:type="spellStart"/>
      <w:r w:rsidR="00AA5574">
        <w:rPr>
          <w:rFonts w:hint="eastAsia"/>
        </w:rPr>
        <w:t>디코더에서의</w:t>
      </w:r>
      <w:proofErr w:type="spellEnd"/>
      <w:r w:rsidR="00AA5574">
        <w:rPr>
          <w:rFonts w:hint="eastAsia"/>
        </w:rPr>
        <w:t xml:space="preserve"> 각 포지션도 역시 이전</w:t>
      </w:r>
      <w:r w:rsidR="00304766">
        <w:t>+</w:t>
      </w:r>
      <w:r w:rsidR="00304766">
        <w:rPr>
          <w:rFonts w:hint="eastAsia"/>
        </w:rPr>
        <w:t xml:space="preserve">현재 </w:t>
      </w:r>
      <w:r w:rsidR="00AA5574">
        <w:rPr>
          <w:rFonts w:hint="eastAsia"/>
        </w:rPr>
        <w:t>포지션에 대해 참여 가능하다.</w:t>
      </w:r>
      <w:r w:rsidR="00AA5574">
        <w:t xml:space="preserve"> </w:t>
      </w:r>
    </w:p>
    <w:p w14:paraId="697E8CE4" w14:textId="1F5E51F1" w:rsidR="0012116E" w:rsidRDefault="00443FF6"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디코더에서는</w:t>
      </w:r>
      <w:proofErr w:type="spellEnd"/>
      <w:r>
        <w:rPr>
          <w:rFonts w:hint="eastAsia"/>
        </w:rPr>
        <w:t xml:space="preserve"> </w:t>
      </w:r>
      <w:r>
        <w:t>Leftward information flow</w:t>
      </w:r>
      <w:r>
        <w:rPr>
          <w:rFonts w:hint="eastAsia"/>
        </w:rPr>
        <w:t>를 막아야한다.</w:t>
      </w:r>
      <w:r>
        <w:t xml:space="preserve"> (auto-regressive property</w:t>
      </w:r>
      <w:r>
        <w:rPr>
          <w:rFonts w:hint="eastAsia"/>
        </w:rPr>
        <w:t>를 보존하기 위해)</w:t>
      </w:r>
      <w:r>
        <w:t xml:space="preserve"> </w:t>
      </w:r>
      <w:r>
        <w:rPr>
          <w:rFonts w:hint="eastAsia"/>
        </w:rPr>
        <w:t xml:space="preserve">따라서 </w:t>
      </w:r>
      <w:r>
        <w:t>scaled dot-product</w:t>
      </w:r>
      <w:r>
        <w:rPr>
          <w:rFonts w:hint="eastAsia"/>
        </w:rPr>
        <w:t xml:space="preserve"> </w:t>
      </w:r>
      <w:r>
        <w:t>attention</w:t>
      </w:r>
      <w:r>
        <w:rPr>
          <w:rFonts w:hint="eastAsia"/>
        </w:rPr>
        <w:t xml:space="preserve">에서 모든 </w:t>
      </w:r>
      <w:r>
        <w:t>value</w:t>
      </w:r>
      <w:r>
        <w:rPr>
          <w:rFonts w:hint="eastAsia"/>
        </w:rPr>
        <w:t xml:space="preserve">를 </w:t>
      </w:r>
      <w:r>
        <w:t xml:space="preserve">masking out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t>-</w:t>
      </w:r>
      <w:r>
        <w:rPr>
          <w:rFonts w:hint="eastAsia"/>
        </w:rPr>
        <w:t>무한대로)</w:t>
      </w:r>
      <w:r w:rsidR="00793FB8">
        <w:t xml:space="preserve"> ?? </w:t>
      </w:r>
      <w:r w:rsidR="00793FB8">
        <w:rPr>
          <w:rFonts w:hint="eastAsia"/>
        </w:rPr>
        <w:t xml:space="preserve">이게 </w:t>
      </w:r>
      <w:proofErr w:type="spellStart"/>
      <w:r w:rsidR="00793FB8">
        <w:rPr>
          <w:rFonts w:hint="eastAsia"/>
        </w:rPr>
        <w:t>뭘까</w:t>
      </w:r>
      <w:proofErr w:type="spellEnd"/>
    </w:p>
    <w:p w14:paraId="007A3FD4" w14:textId="14F1379D" w:rsidR="00046467" w:rsidRDefault="00046467">
      <w:r>
        <w:rPr>
          <w:rFonts w:hint="eastAsia"/>
        </w:rPr>
        <w:t>3</w:t>
      </w:r>
      <w:r>
        <w:t>.3 position-wise feed-forward networks</w:t>
      </w:r>
    </w:p>
    <w:p w14:paraId="04EF3956" w14:textId="7DC16A9C" w:rsidR="00250FDC" w:rsidRDefault="00250FDC">
      <w:r>
        <w:rPr>
          <w:rFonts w:hint="eastAsia"/>
        </w:rPr>
        <w:t xml:space="preserve">두 번째 </w:t>
      </w:r>
      <w:r>
        <w:t>sub-layer</w:t>
      </w:r>
      <w:r>
        <w:rPr>
          <w:rFonts w:hint="eastAsia"/>
        </w:rPr>
        <w:t xml:space="preserve">로 각 포지션에 대해 분리되어 </w:t>
      </w:r>
      <w:proofErr w:type="spellStart"/>
      <w:r>
        <w:rPr>
          <w:rFonts w:hint="eastAsia"/>
        </w:rPr>
        <w:t>동등히</w:t>
      </w:r>
      <w:proofErr w:type="spellEnd"/>
      <w:r>
        <w:rPr>
          <w:rFonts w:hint="eastAsia"/>
        </w:rPr>
        <w:t xml:space="preserve"> 적용된다.</w:t>
      </w:r>
    </w:p>
    <w:p w14:paraId="0023E6C6" w14:textId="7A3C8DCD" w:rsidR="000F652F" w:rsidRDefault="000F652F">
      <w:r>
        <w:rPr>
          <w:noProof/>
        </w:rPr>
        <w:drawing>
          <wp:inline distT="0" distB="0" distL="0" distR="0" wp14:anchorId="60772351" wp14:editId="5592C280">
            <wp:extent cx="3295650" cy="419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0C55" w14:textId="77777777" w:rsidR="00DB5B41" w:rsidRDefault="000F652F">
      <w:r>
        <w:rPr>
          <w:rFonts w:hint="eastAsia"/>
        </w:rPr>
        <w:t>레이어 간의 파라미터는 다르지만,</w:t>
      </w:r>
      <w:r>
        <w:t xml:space="preserve"> </w:t>
      </w:r>
      <w:r>
        <w:rPr>
          <w:rFonts w:hint="eastAsia"/>
        </w:rPr>
        <w:t>같은 레이어 안에서는 포지션이 달라도 동일한 파라미터를 사용한다.</w:t>
      </w:r>
      <w:r>
        <w:t xml:space="preserve"> </w:t>
      </w:r>
      <w:r w:rsidR="00F464F2">
        <w:t>Linear</w:t>
      </w:r>
      <w:r w:rsidR="00F464F2">
        <w:rPr>
          <w:rFonts w:hint="eastAsia"/>
        </w:rPr>
        <w:t xml:space="preserve">한 </w:t>
      </w:r>
      <w:r w:rsidR="00F464F2">
        <w:t>transformation</w:t>
      </w:r>
      <w:r w:rsidR="00F464F2">
        <w:rPr>
          <w:rFonts w:hint="eastAsia"/>
        </w:rPr>
        <w:t xml:space="preserve">의 연산이 부담된다면 </w:t>
      </w:r>
      <w:r w:rsidR="00F464F2">
        <w:t>convolution</w:t>
      </w:r>
      <w:r w:rsidR="00F464F2">
        <w:rPr>
          <w:rFonts w:hint="eastAsia"/>
        </w:rPr>
        <w:t>으로 사용해도 된다.</w:t>
      </w:r>
    </w:p>
    <w:p w14:paraId="4D081D8B" w14:textId="77777777" w:rsidR="00D472BA" w:rsidRDefault="00DB5B41">
      <w:r>
        <w:t>Input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와 </w:t>
      </w:r>
      <w:r>
        <w:t>output</w:t>
      </w:r>
      <w:r>
        <w:rPr>
          <w:rFonts w:hint="eastAsia"/>
        </w:rPr>
        <w:t xml:space="preserve">은 </w:t>
      </w:r>
      <w:r>
        <w:t>dimension</w:t>
      </w:r>
      <w:r>
        <w:rPr>
          <w:rFonts w:hint="eastAsia"/>
        </w:rPr>
        <w:t xml:space="preserve">이 모두 </w:t>
      </w:r>
      <w:r>
        <w:t>d-model = 512</w:t>
      </w:r>
      <w:r>
        <w:rPr>
          <w:rFonts w:hint="eastAsia"/>
        </w:rPr>
        <w:t xml:space="preserve">이고 </w:t>
      </w:r>
      <w:r w:rsidR="00D472BA">
        <w:rPr>
          <w:rFonts w:hint="eastAsia"/>
        </w:rPr>
        <w:t>l</w:t>
      </w:r>
      <w:r w:rsidR="00D472BA">
        <w:t>inear transformation</w:t>
      </w:r>
      <w:r w:rsidR="00D472BA">
        <w:rPr>
          <w:rFonts w:hint="eastAsia"/>
        </w:rPr>
        <w:t xml:space="preserve"> 안의 두 레이어는 </w:t>
      </w:r>
      <w:proofErr w:type="spellStart"/>
      <w:r w:rsidR="00D472BA">
        <w:t>dff</w:t>
      </w:r>
      <w:proofErr w:type="spellEnd"/>
      <w:r w:rsidR="00D472BA">
        <w:t xml:space="preserve"> = 2048 dimension</w:t>
      </w:r>
      <w:r w:rsidR="00D472BA">
        <w:rPr>
          <w:rFonts w:hint="eastAsia"/>
        </w:rPr>
        <w:t>이다.</w:t>
      </w:r>
    </w:p>
    <w:p w14:paraId="0018E17F" w14:textId="1D42BA60" w:rsidR="000F652F" w:rsidRDefault="00F6360E">
      <w:r>
        <w:t xml:space="preserve">3.4 embeddings and </w:t>
      </w:r>
      <w:proofErr w:type="spellStart"/>
      <w:r>
        <w:t>softmax</w:t>
      </w:r>
      <w:proofErr w:type="spellEnd"/>
    </w:p>
    <w:p w14:paraId="23F4B876" w14:textId="1CB281B8" w:rsidR="00276CCC" w:rsidRDefault="00BF2422">
      <w:r>
        <w:t>Input, output token</w:t>
      </w:r>
      <w:r>
        <w:rPr>
          <w:rFonts w:hint="eastAsia"/>
        </w:rPr>
        <w:t xml:space="preserve">들을 </w:t>
      </w:r>
      <w:r>
        <w:t>d-model dimension</w:t>
      </w:r>
      <w:r>
        <w:rPr>
          <w:rFonts w:hint="eastAsia"/>
        </w:rPr>
        <w:t xml:space="preserve">의 벡터로 바꾸기 위해 기존에 </w:t>
      </w:r>
      <w:proofErr w:type="spellStart"/>
      <w:r>
        <w:rPr>
          <w:rFonts w:hint="eastAsia"/>
        </w:rPr>
        <w:t>있단</w:t>
      </w:r>
      <w:proofErr w:type="spellEnd"/>
      <w:r>
        <w:rPr>
          <w:rFonts w:hint="eastAsia"/>
        </w:rPr>
        <w:t xml:space="preserve"> </w:t>
      </w:r>
      <w:r>
        <w:t>embedding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또한 학습된 </w:t>
      </w:r>
      <w:r>
        <w:t>usual</w:t>
      </w:r>
      <w:r>
        <w:rPr>
          <w:rFonts w:hint="eastAsia"/>
        </w:rPr>
        <w:t xml:space="preserve">한 </w:t>
      </w:r>
      <w:r>
        <w:t>linear transformation</w:t>
      </w:r>
      <w:r>
        <w:rPr>
          <w:rFonts w:hint="eastAsia"/>
        </w:rPr>
        <w:t xml:space="preserve">과 </w:t>
      </w:r>
      <w:proofErr w:type="spellStart"/>
      <w:r>
        <w:t>softmax</w:t>
      </w:r>
      <w:proofErr w:type="spellEnd"/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사용한다.</w:t>
      </w:r>
      <w:r>
        <w:t>(</w:t>
      </w:r>
      <w:proofErr w:type="gramEnd"/>
      <w:r>
        <w:t xml:space="preserve">decoder </w:t>
      </w:r>
      <w:proofErr w:type="spellStart"/>
      <w:r>
        <w:t>ouput</w:t>
      </w:r>
      <w:proofErr w:type="spellEnd"/>
      <w:r>
        <w:rPr>
          <w:rFonts w:hint="eastAsia"/>
        </w:rPr>
        <w:t>을 예측된 다음 토큰의 확률로 바꾸기 위해)</w:t>
      </w:r>
    </w:p>
    <w:p w14:paraId="072739BA" w14:textId="3C1D9FAA" w:rsidR="00014C2D" w:rsidRDefault="00014C2D">
      <w:r>
        <w:t>Encoder, decoder</w:t>
      </w:r>
      <w:r>
        <w:rPr>
          <w:rFonts w:hint="eastAsia"/>
        </w:rPr>
        <w:t xml:space="preserve">에서의 두 </w:t>
      </w:r>
      <w:r>
        <w:t>embedding layer</w:t>
      </w:r>
      <w:r>
        <w:rPr>
          <w:rFonts w:hint="eastAsia"/>
        </w:rPr>
        <w:t xml:space="preserve">와 </w:t>
      </w:r>
      <w:r>
        <w:t>pre-</w:t>
      </w:r>
      <w:proofErr w:type="spellStart"/>
      <w:r>
        <w:t>softmax</w:t>
      </w:r>
      <w:proofErr w:type="spellEnd"/>
      <w:r>
        <w:t xml:space="preserve"> linear transformation</w:t>
      </w:r>
      <w:r>
        <w:rPr>
          <w:rFonts w:hint="eastAsia"/>
        </w:rPr>
        <w:t xml:space="preserve">에서 같은 </w:t>
      </w:r>
      <w:r>
        <w:t>weight matrix</w:t>
      </w:r>
      <w:r>
        <w:rPr>
          <w:rFonts w:hint="eastAsia"/>
        </w:rPr>
        <w:t>를 공유하며,</w:t>
      </w:r>
      <w:r>
        <w:t xml:space="preserve"> embedding layer</w:t>
      </w:r>
      <w:r>
        <w:rPr>
          <w:rFonts w:hint="eastAsia"/>
        </w:rPr>
        <w:t xml:space="preserve">에서는 </w:t>
      </w:r>
      <w:r>
        <w:t>sqrt(d-model)</w:t>
      </w:r>
      <w:r>
        <w:rPr>
          <w:rFonts w:hint="eastAsia"/>
        </w:rPr>
        <w:t xml:space="preserve">을 </w:t>
      </w:r>
      <w:r w:rsidR="00AA74A7">
        <w:t>weight</w:t>
      </w:r>
      <w:r w:rsidR="00AA74A7">
        <w:rPr>
          <w:rFonts w:hint="eastAsia"/>
        </w:rPr>
        <w:t xml:space="preserve">에 </w:t>
      </w:r>
      <w:r>
        <w:rPr>
          <w:rFonts w:hint="eastAsia"/>
        </w:rPr>
        <w:t>곱해준다.</w:t>
      </w:r>
    </w:p>
    <w:p w14:paraId="5783049D" w14:textId="77777777" w:rsidR="005268D0" w:rsidRDefault="005268D0"/>
    <w:p w14:paraId="3F37318E" w14:textId="51EC8669" w:rsidR="001B30D4" w:rsidRDefault="001B30D4">
      <w:r>
        <w:rPr>
          <w:rFonts w:hint="eastAsia"/>
        </w:rPr>
        <w:lastRenderedPageBreak/>
        <w:t>3</w:t>
      </w:r>
      <w:r>
        <w:t>.5 positional encoding</w:t>
      </w:r>
    </w:p>
    <w:p w14:paraId="79ED44A8" w14:textId="5F15C8A2" w:rsidR="001B30D4" w:rsidRDefault="00F31147">
      <w:r>
        <w:t>Sequence</w:t>
      </w:r>
      <w:r>
        <w:rPr>
          <w:rFonts w:hint="eastAsia"/>
        </w:rPr>
        <w:t xml:space="preserve">의 </w:t>
      </w:r>
      <w:r>
        <w:t>order</w:t>
      </w:r>
      <w:r>
        <w:rPr>
          <w:rFonts w:hint="eastAsia"/>
        </w:rPr>
        <w:t>를 이용하기 위해 필요하다(</w:t>
      </w:r>
      <w:proofErr w:type="spellStart"/>
      <w:r>
        <w:t>rnn</w:t>
      </w:r>
      <w:proofErr w:type="spellEnd"/>
      <w:r>
        <w:rPr>
          <w:rFonts w:hint="eastAsia"/>
        </w:rPr>
        <w:t xml:space="preserve">이나 </w:t>
      </w:r>
      <w:proofErr w:type="spellStart"/>
      <w:r>
        <w:t>cnn</w:t>
      </w:r>
      <w:proofErr w:type="spellEnd"/>
      <w:r>
        <w:rPr>
          <w:rFonts w:hint="eastAsia"/>
        </w:rPr>
        <w:t>을 사용하지 않기 때문에)</w:t>
      </w:r>
      <w:r w:rsidR="008665C7">
        <w:t xml:space="preserve"> =&gt; token</w:t>
      </w:r>
      <w:r w:rsidR="008665C7">
        <w:rPr>
          <w:rFonts w:hint="eastAsia"/>
        </w:rPr>
        <w:t xml:space="preserve">의 </w:t>
      </w:r>
      <w:r w:rsidR="008665C7">
        <w:t>relative or absolute</w:t>
      </w:r>
      <w:r w:rsidR="008665C7">
        <w:rPr>
          <w:rFonts w:hint="eastAsia"/>
        </w:rPr>
        <w:t xml:space="preserve"> </w:t>
      </w:r>
      <w:r w:rsidR="008665C7">
        <w:t>position</w:t>
      </w:r>
      <w:r w:rsidR="008665C7">
        <w:rPr>
          <w:rFonts w:hint="eastAsia"/>
        </w:rPr>
        <w:t>의 정보를 주입한다.</w:t>
      </w:r>
      <w:r w:rsidR="00E862FB">
        <w:t xml:space="preserve"> =&gt; input embedding</w:t>
      </w:r>
      <w:r w:rsidR="00E862FB">
        <w:rPr>
          <w:rFonts w:hint="eastAsia"/>
        </w:rPr>
        <w:t xml:space="preserve">에 </w:t>
      </w:r>
      <w:r w:rsidR="00E862FB">
        <w:t>positional encoding</w:t>
      </w:r>
      <w:r w:rsidR="00E862FB">
        <w:rPr>
          <w:rFonts w:hint="eastAsia"/>
        </w:rPr>
        <w:t>을 더함</w:t>
      </w:r>
      <w:r w:rsidR="007D4886">
        <w:rPr>
          <w:rFonts w:hint="eastAsia"/>
        </w:rPr>
        <w:t>.</w:t>
      </w:r>
      <w:r w:rsidR="002D4A49">
        <w:t xml:space="preserve"> =&gt; embedding</w:t>
      </w:r>
      <w:r w:rsidR="002D4A49">
        <w:rPr>
          <w:rFonts w:hint="eastAsia"/>
        </w:rPr>
        <w:t xml:space="preserve">의 차원인 </w:t>
      </w:r>
      <w:r w:rsidR="002D4A49">
        <w:t>d-model = 512</w:t>
      </w:r>
      <w:r w:rsidR="002D4A49">
        <w:rPr>
          <w:rFonts w:hint="eastAsia"/>
        </w:rPr>
        <w:t xml:space="preserve">와 같으며 </w:t>
      </w:r>
      <w:r w:rsidR="002D5B6F">
        <w:rPr>
          <w:rFonts w:hint="eastAsia"/>
        </w:rPr>
        <w:t xml:space="preserve">따라서 </w:t>
      </w:r>
      <w:r w:rsidR="002D5B6F">
        <w:t xml:space="preserve">summation </w:t>
      </w:r>
      <w:r w:rsidR="002D5B6F">
        <w:rPr>
          <w:rFonts w:hint="eastAsia"/>
        </w:rPr>
        <w:t>가능.</w:t>
      </w:r>
    </w:p>
    <w:p w14:paraId="61BECF5C" w14:textId="7AFDDE8B" w:rsidR="0082368C" w:rsidRDefault="0082368C">
      <w:r>
        <w:rPr>
          <w:rFonts w:hint="eastAsia"/>
        </w:rPr>
        <w:t>여러 방법이 있지만,</w:t>
      </w:r>
      <w:r>
        <w:t xml:space="preserve"> </w:t>
      </w:r>
      <w:r>
        <w:rPr>
          <w:rFonts w:hint="eastAsia"/>
        </w:rPr>
        <w:t xml:space="preserve">여기서는 </w:t>
      </w:r>
      <w:r>
        <w:t xml:space="preserve">sine, cosine </w:t>
      </w:r>
      <w:r>
        <w:rPr>
          <w:rFonts w:hint="eastAsia"/>
        </w:rPr>
        <w:t>방식 이용(토큰마다 다른 빈도수에 따라)</w:t>
      </w:r>
    </w:p>
    <w:p w14:paraId="784F827D" w14:textId="78EFD6B2" w:rsidR="000176B3" w:rsidRDefault="000176B3">
      <w:r>
        <w:rPr>
          <w:noProof/>
        </w:rPr>
        <w:drawing>
          <wp:inline distT="0" distB="0" distL="0" distR="0" wp14:anchorId="39702A3E" wp14:editId="1F11622B">
            <wp:extent cx="3400425" cy="733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6B05" w14:textId="60F5FDDA" w:rsidR="000176B3" w:rsidRDefault="000176B3">
      <w:r>
        <w:rPr>
          <w:rFonts w:hint="eastAsia"/>
        </w:rPr>
        <w:t>인데,</w:t>
      </w:r>
      <w:r>
        <w:t xml:space="preserve"> pos = position, </w:t>
      </w:r>
      <w:proofErr w:type="spellStart"/>
      <w:r>
        <w:t>i</w:t>
      </w:r>
      <w:proofErr w:type="spellEnd"/>
      <w:r>
        <w:t xml:space="preserve"> = dimension, </w:t>
      </w:r>
      <w:r w:rsidR="00EF0A75">
        <w:t>positional encoding</w:t>
      </w:r>
      <w:r w:rsidR="00EF0A75">
        <w:rPr>
          <w:rFonts w:hint="eastAsia"/>
        </w:rPr>
        <w:t xml:space="preserve">의 각 차원은 </w:t>
      </w:r>
      <w:r w:rsidR="00EF0A75">
        <w:t>sinusoid</w:t>
      </w:r>
      <w:r w:rsidR="00EF0A75">
        <w:rPr>
          <w:rFonts w:hint="eastAsia"/>
        </w:rPr>
        <w:t>에 상응.</w:t>
      </w:r>
    </w:p>
    <w:p w14:paraId="58188722" w14:textId="7D2BC98D" w:rsidR="00EF0A75" w:rsidRDefault="00E62AA5">
      <w:r>
        <w:rPr>
          <w:rFonts w:hint="eastAsia"/>
        </w:rPr>
        <w:t xml:space="preserve">2파이 </w:t>
      </w:r>
      <w:r>
        <w:t>~ 10000*2</w:t>
      </w:r>
      <w:r>
        <w:rPr>
          <w:rFonts w:hint="eastAsia"/>
        </w:rPr>
        <w:t xml:space="preserve">파이까지 </w:t>
      </w:r>
      <w:proofErr w:type="gramStart"/>
      <w:r>
        <w:rPr>
          <w:rFonts w:hint="eastAsia"/>
        </w:rPr>
        <w:t>퍼지며</w:t>
      </w:r>
      <w:r w:rsidR="004009F3">
        <w:rPr>
          <w:rFonts w:hint="eastAsia"/>
        </w:rPr>
        <w:t xml:space="preserve"> </w:t>
      </w:r>
      <w:r w:rsidR="004009F3">
        <w:t>/</w:t>
      </w:r>
      <w:proofErr w:type="gramEnd"/>
      <w:r w:rsidR="004009F3">
        <w:rPr>
          <w:rFonts w:hint="eastAsia"/>
        </w:rPr>
        <w:t xml:space="preserve"> 상대적인 포지션에 의해 참가하는 것을 잘 학습할 것이라 예상해서 이것을 선택.</w:t>
      </w:r>
      <w:r w:rsidR="000E5503">
        <w:t xml:space="preserve"> Any fixed offset k</w:t>
      </w:r>
      <w:r w:rsidR="000E5503">
        <w:rPr>
          <w:rFonts w:hint="eastAsia"/>
        </w:rPr>
        <w:t xml:space="preserve">에 대해 </w:t>
      </w:r>
      <w:proofErr w:type="spellStart"/>
      <w:r w:rsidR="000E5503">
        <w:t>PEpos+k</w:t>
      </w:r>
      <w:proofErr w:type="spellEnd"/>
      <w:r w:rsidR="000E5503">
        <w:rPr>
          <w:rFonts w:hint="eastAsia"/>
        </w:rPr>
        <w:t xml:space="preserve">는 </w:t>
      </w:r>
      <w:proofErr w:type="spellStart"/>
      <w:r w:rsidR="000E5503">
        <w:t>PEpos</w:t>
      </w:r>
      <w:proofErr w:type="spellEnd"/>
      <w:r w:rsidR="000E5503">
        <w:rPr>
          <w:rFonts w:hint="eastAsia"/>
        </w:rPr>
        <w:t xml:space="preserve">로부터 </w:t>
      </w:r>
      <w:r w:rsidR="000E5503">
        <w:t>linear</w:t>
      </w:r>
      <w:r w:rsidR="000E5503">
        <w:rPr>
          <w:rFonts w:hint="eastAsia"/>
        </w:rPr>
        <w:t xml:space="preserve">하게 표현 </w:t>
      </w:r>
      <w:proofErr w:type="gramStart"/>
      <w:r w:rsidR="000E5503">
        <w:rPr>
          <w:rFonts w:hint="eastAsia"/>
        </w:rPr>
        <w:t>가능.</w:t>
      </w:r>
      <w:r w:rsidR="00312569">
        <w:t>(</w:t>
      </w:r>
      <w:proofErr w:type="gramEnd"/>
      <w:r w:rsidR="00312569">
        <w:rPr>
          <w:rFonts w:hint="eastAsia"/>
        </w:rPr>
        <w:t>상대성 이용)</w:t>
      </w:r>
    </w:p>
    <w:p w14:paraId="13E0308B" w14:textId="67DC00C0" w:rsidR="0073255C" w:rsidRDefault="0073255C">
      <w:r>
        <w:rPr>
          <w:rFonts w:hint="eastAsia"/>
        </w:rPr>
        <w:t xml:space="preserve">다른 </w:t>
      </w:r>
      <w:r>
        <w:t>positional embedding</w:t>
      </w:r>
      <w:r>
        <w:rPr>
          <w:rFonts w:hint="eastAsia"/>
        </w:rPr>
        <w:t xml:space="preserve">을 이용했지만 거의 비슷한 결과 </w:t>
      </w:r>
      <w:r>
        <w:t xml:space="preserve">=&gt; </w:t>
      </w:r>
      <w:r>
        <w:rPr>
          <w:rFonts w:hint="eastAsia"/>
        </w:rPr>
        <w:t xml:space="preserve">하지만 </w:t>
      </w:r>
      <w:r>
        <w:t>sinusoidal</w:t>
      </w:r>
      <w:r>
        <w:rPr>
          <w:rFonts w:hint="eastAsia"/>
        </w:rPr>
        <w:t>은 모델을 더 긴 l</w:t>
      </w:r>
      <w:r>
        <w:t>ength</w:t>
      </w:r>
      <w:r>
        <w:rPr>
          <w:rFonts w:hint="eastAsia"/>
        </w:rPr>
        <w:t xml:space="preserve">의 </w:t>
      </w:r>
      <w:r>
        <w:t xml:space="preserve">sequence </w:t>
      </w:r>
      <w:r>
        <w:rPr>
          <w:rFonts w:hint="eastAsia"/>
        </w:rPr>
        <w:t>e</w:t>
      </w:r>
      <w:r>
        <w:t xml:space="preserve">xtrapolate </w:t>
      </w:r>
      <w:r>
        <w:rPr>
          <w:rFonts w:hint="eastAsia"/>
        </w:rPr>
        <w:t>가능</w:t>
      </w:r>
    </w:p>
    <w:p w14:paraId="7E15B9CF" w14:textId="45C6F06E" w:rsidR="00167DA8" w:rsidRDefault="00167DA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w</w:t>
      </w:r>
      <w:r>
        <w:t>hy self-attention</w:t>
      </w:r>
    </w:p>
    <w:p w14:paraId="7C0273D0" w14:textId="037C2911" w:rsidR="00B55AD7" w:rsidRDefault="0033601B">
      <w:r>
        <w:t>Self-attention</w:t>
      </w:r>
      <w:r>
        <w:rPr>
          <w:rFonts w:hint="eastAsia"/>
        </w:rPr>
        <w:t>의 세가지 문제를 다룰 것</w:t>
      </w:r>
    </w:p>
    <w:p w14:paraId="4D401777" w14:textId="4809DE99" w:rsidR="0033601B" w:rsidRDefault="0033601B">
      <w:r>
        <w:rPr>
          <w:rFonts w:hint="eastAsia"/>
        </w:rPr>
        <w:t>1</w:t>
      </w:r>
      <w:r>
        <w:t>) layer</w:t>
      </w:r>
      <w:r>
        <w:rPr>
          <w:rFonts w:hint="eastAsia"/>
        </w:rPr>
        <w:t xml:space="preserve">당 </w:t>
      </w:r>
      <w:r>
        <w:t xml:space="preserve">total </w:t>
      </w:r>
      <w:r>
        <w:rPr>
          <w:rFonts w:hint="eastAsia"/>
        </w:rPr>
        <w:t>c</w:t>
      </w:r>
      <w:r>
        <w:t>omputational complexity</w:t>
      </w:r>
    </w:p>
    <w:p w14:paraId="3DAD7238" w14:textId="4CDEA0C1" w:rsidR="0033601B" w:rsidRDefault="0033601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최소의 </w:t>
      </w:r>
      <w:r>
        <w:t>operation</w:t>
      </w:r>
      <w:r>
        <w:rPr>
          <w:rFonts w:hint="eastAsia"/>
        </w:rPr>
        <w:t xml:space="preserve">이 요구된다 했을 때 </w:t>
      </w:r>
      <w:proofErr w:type="spellStart"/>
      <w:r>
        <w:t>paralleizaed</w:t>
      </w:r>
      <w:proofErr w:type="spellEnd"/>
      <w:r>
        <w:rPr>
          <w:rFonts w:hint="eastAsia"/>
        </w:rPr>
        <w:t>로 계산되는 양이다.</w:t>
      </w:r>
    </w:p>
    <w:p w14:paraId="13C9DE16" w14:textId="677AD46B" w:rsidR="006104CD" w:rsidRDefault="006104CD">
      <w:r>
        <w:t xml:space="preserve">3) long-range dependency </w:t>
      </w:r>
      <w:r>
        <w:rPr>
          <w:rFonts w:hint="eastAsia"/>
        </w:rPr>
        <w:t xml:space="preserve">사이의 </w:t>
      </w:r>
      <w:r>
        <w:t xml:space="preserve">path </w:t>
      </w:r>
      <w:proofErr w:type="gramStart"/>
      <w:r>
        <w:t xml:space="preserve">length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6E33FEFC" w14:textId="47616AF0" w:rsidR="00EF4896" w:rsidRDefault="00EF4896">
      <w:r>
        <w:t>Long-range dependency</w:t>
      </w:r>
      <w:r>
        <w:rPr>
          <w:rFonts w:hint="eastAsia"/>
        </w:rPr>
        <w:t xml:space="preserve">를 학습하는 것은 많은 </w:t>
      </w:r>
      <w:r>
        <w:t>sequence transduction tasks</w:t>
      </w:r>
      <w:r>
        <w:rPr>
          <w:rFonts w:hint="eastAsia"/>
        </w:rPr>
        <w:t>에서 중요하다.</w:t>
      </w:r>
      <w:r w:rsidR="009E7596">
        <w:t xml:space="preserve"> </w:t>
      </w:r>
      <w:r w:rsidR="007A414C">
        <w:t>Forward and backward</w:t>
      </w:r>
      <w:r w:rsidR="007A414C">
        <w:rPr>
          <w:rFonts w:hint="eastAsia"/>
        </w:rPr>
        <w:t xml:space="preserve">로 </w:t>
      </w:r>
      <w:r w:rsidR="007A414C">
        <w:t>signals</w:t>
      </w:r>
      <w:r w:rsidR="007A414C">
        <w:rPr>
          <w:rFonts w:hint="eastAsia"/>
        </w:rPr>
        <w:t xml:space="preserve">가 </w:t>
      </w:r>
      <w:proofErr w:type="spellStart"/>
      <w:r w:rsidR="007A414C">
        <w:rPr>
          <w:rFonts w:hint="eastAsia"/>
        </w:rPr>
        <w:t>왔다갔다</w:t>
      </w:r>
      <w:proofErr w:type="spellEnd"/>
      <w:r w:rsidR="007A414C">
        <w:rPr>
          <w:rFonts w:hint="eastAsia"/>
        </w:rPr>
        <w:t xml:space="preserve"> 하는 </w:t>
      </w:r>
      <w:r w:rsidR="007A414C">
        <w:t>path</w:t>
      </w:r>
      <w:r w:rsidR="007A414C">
        <w:rPr>
          <w:rFonts w:hint="eastAsia"/>
        </w:rPr>
        <w:t xml:space="preserve">의 길이가 이 </w:t>
      </w:r>
      <w:r w:rsidR="007A414C">
        <w:t>dependency</w:t>
      </w:r>
      <w:r w:rsidR="007A414C">
        <w:rPr>
          <w:rFonts w:hint="eastAsia"/>
        </w:rPr>
        <w:t>를 배우는 중요 요인이다.</w:t>
      </w:r>
    </w:p>
    <w:p w14:paraId="7F505BA4" w14:textId="15814F25" w:rsidR="007A414C" w:rsidRDefault="007A414C">
      <w:pPr>
        <w:rPr>
          <w:ins w:id="0" w:author="김원규" w:date="2020-07-31T15:23:00Z"/>
        </w:rPr>
      </w:pPr>
      <w:r>
        <w:t>Input, output</w:t>
      </w:r>
      <w:r>
        <w:rPr>
          <w:rFonts w:hint="eastAsia"/>
        </w:rPr>
        <w:t>의 포지션 결합 사이의 짧은 p</w:t>
      </w:r>
      <w:r>
        <w:t xml:space="preserve">ath </w:t>
      </w:r>
      <w:r>
        <w:rPr>
          <w:rFonts w:hint="eastAsia"/>
        </w:rPr>
        <w:t xml:space="preserve">일수록 이 </w:t>
      </w:r>
      <w:r>
        <w:t>dependency</w:t>
      </w:r>
      <w:r>
        <w:rPr>
          <w:rFonts w:hint="eastAsia"/>
        </w:rPr>
        <w:t>를 배우기가 쉽다.</w:t>
      </w:r>
      <w:r w:rsidR="00243BCB">
        <w:t xml:space="preserve"> </w:t>
      </w:r>
      <w:ins w:id="1" w:author="김원규" w:date="2020-07-31T15:22:00Z">
        <w:r w:rsidR="00243BCB">
          <w:rPr>
            <w:rFonts w:hint="eastAsia"/>
          </w:rPr>
          <w:t xml:space="preserve">따라서 </w:t>
        </w:r>
        <w:r w:rsidR="00243BCB">
          <w:t>minimum</w:t>
        </w:r>
        <w:r w:rsidR="00243BCB">
          <w:rPr>
            <w:rFonts w:hint="eastAsia"/>
          </w:rPr>
          <w:t xml:space="preserve">일 때만 비교하는 것이 아닌 </w:t>
        </w:r>
        <w:r w:rsidR="00243BCB">
          <w:t>maximum path length</w:t>
        </w:r>
        <w:r w:rsidR="00243BCB">
          <w:rPr>
            <w:rFonts w:hint="eastAsia"/>
          </w:rPr>
          <w:t>일 때의 경우도 따져본다.</w:t>
        </w:r>
      </w:ins>
    </w:p>
    <w:p w14:paraId="1CC60BC5" w14:textId="08AD936A" w:rsidR="001626C5" w:rsidRDefault="001626C5">
      <w:pPr>
        <w:rPr>
          <w:ins w:id="2" w:author="김원규" w:date="2020-07-31T15:24:00Z"/>
        </w:rPr>
      </w:pPr>
      <w:proofErr w:type="spellStart"/>
      <w:ins w:id="3" w:author="김원규" w:date="2020-07-31T15:23:00Z">
        <w:r>
          <w:t>Rnn</w:t>
        </w:r>
        <w:proofErr w:type="spellEnd"/>
        <w:r>
          <w:rPr>
            <w:rFonts w:hint="eastAsia"/>
          </w:rPr>
          <w:t xml:space="preserve">의 경우 </w:t>
        </w:r>
        <w:r>
          <w:t>O(n)</w:t>
        </w:r>
        <w:r>
          <w:rPr>
            <w:rFonts w:hint="eastAsia"/>
          </w:rPr>
          <w:t xml:space="preserve">의 </w:t>
        </w:r>
        <w:r>
          <w:t xml:space="preserve">sequential </w:t>
        </w:r>
      </w:ins>
      <w:ins w:id="4" w:author="김원규" w:date="2020-07-31T15:24:00Z">
        <w:r>
          <w:t>operations but self-attention</w:t>
        </w:r>
        <w:r>
          <w:rPr>
            <w:rFonts w:hint="eastAsia"/>
          </w:rPr>
          <w:t>은 모든 포지션을 상수 시간안에 연결시킨다.</w:t>
        </w:r>
      </w:ins>
    </w:p>
    <w:p w14:paraId="05FCECA7" w14:textId="32EAAD7B" w:rsidR="0004217A" w:rsidRDefault="0004217A">
      <w:pPr>
        <w:rPr>
          <w:ins w:id="5" w:author="김원규" w:date="2020-07-31T15:26:00Z"/>
        </w:rPr>
      </w:pPr>
      <w:ins w:id="6" w:author="김원규" w:date="2020-07-31T15:24:00Z">
        <w:r>
          <w:t>Sequence</w:t>
        </w:r>
        <w:r>
          <w:rPr>
            <w:rFonts w:hint="eastAsia"/>
          </w:rPr>
          <w:t xml:space="preserve">의 길이가 </w:t>
        </w:r>
        <w:r>
          <w:t>n</w:t>
        </w:r>
        <w:r>
          <w:rPr>
            <w:rFonts w:hint="eastAsia"/>
          </w:rPr>
          <w:t xml:space="preserve">일 때 </w:t>
        </w:r>
        <w:r>
          <w:t>n</w:t>
        </w:r>
        <w:r>
          <w:rPr>
            <w:rFonts w:hint="eastAsia"/>
          </w:rPr>
          <w:t xml:space="preserve">이 </w:t>
        </w:r>
        <w:r>
          <w:t>representation dimensionality d</w:t>
        </w:r>
        <w:r>
          <w:rPr>
            <w:rFonts w:hint="eastAsia"/>
          </w:rPr>
          <w:t xml:space="preserve">보다 작다면 </w:t>
        </w:r>
        <w:r>
          <w:t>self-attention</w:t>
        </w:r>
        <w:r>
          <w:rPr>
            <w:rFonts w:hint="eastAsia"/>
          </w:rPr>
          <w:t>이</w:t>
        </w:r>
      </w:ins>
      <w:ins w:id="7" w:author="김원규" w:date="2020-07-31T15:25:00Z">
        <w:r>
          <w:rPr>
            <w:rFonts w:hint="eastAsia"/>
          </w:rPr>
          <w:t xml:space="preserve"> 빠르다.</w:t>
        </w:r>
        <w:r>
          <w:t xml:space="preserve"> </w:t>
        </w:r>
        <w:r w:rsidR="009E737E">
          <w:rPr>
            <w:rFonts w:hint="eastAsia"/>
          </w:rPr>
          <w:t xml:space="preserve">이런 </w:t>
        </w:r>
        <w:r w:rsidR="009E737E">
          <w:t>case</w:t>
        </w:r>
        <w:r w:rsidR="009E737E">
          <w:rPr>
            <w:rFonts w:hint="eastAsia"/>
          </w:rPr>
          <w:t xml:space="preserve">가 대부분의 </w:t>
        </w:r>
        <w:r w:rsidR="009E737E">
          <w:t>machine translation</w:t>
        </w:r>
        <w:r w:rsidR="009E737E">
          <w:rPr>
            <w:rFonts w:hint="eastAsia"/>
          </w:rPr>
          <w:t>의 경우이다.</w:t>
        </w:r>
      </w:ins>
    </w:p>
    <w:p w14:paraId="700E1575" w14:textId="1315CF18" w:rsidR="00747E6A" w:rsidRDefault="00747E6A">
      <w:pPr>
        <w:rPr>
          <w:ins w:id="8" w:author="김원규" w:date="2020-07-31T15:29:00Z"/>
        </w:rPr>
      </w:pPr>
      <w:ins w:id="9" w:author="김원규" w:date="2020-07-31T15:26:00Z">
        <w:r>
          <w:rPr>
            <w:rFonts w:hint="eastAsia"/>
          </w:rPr>
          <w:t xml:space="preserve">하지만 </w:t>
        </w:r>
        <w:r>
          <w:t>n</w:t>
        </w:r>
        <w:r>
          <w:rPr>
            <w:rFonts w:hint="eastAsia"/>
          </w:rPr>
          <w:t xml:space="preserve">이 매우 큰 </w:t>
        </w:r>
        <w:r>
          <w:t>long sequence</w:t>
        </w:r>
        <w:r>
          <w:rPr>
            <w:rFonts w:hint="eastAsia"/>
          </w:rPr>
          <w:t xml:space="preserve">라면 </w:t>
        </w:r>
        <w:r>
          <w:t>neighborhood of size r</w:t>
        </w:r>
        <w:r>
          <w:rPr>
            <w:rFonts w:hint="eastAsia"/>
          </w:rPr>
          <w:t>로 제한해서 사용한다.</w:t>
        </w:r>
      </w:ins>
      <w:ins w:id="10" w:author="김원규" w:date="2020-07-31T15:27:00Z">
        <w:r>
          <w:t xml:space="preserve"> (</w:t>
        </w:r>
        <w:r>
          <w:rPr>
            <w:rFonts w:hint="eastAsia"/>
          </w:rPr>
          <w:t xml:space="preserve">한계점 </w:t>
        </w:r>
        <w:r>
          <w:t xml:space="preserve">=&gt; </w:t>
        </w:r>
        <w:r>
          <w:rPr>
            <w:rFonts w:hint="eastAsia"/>
          </w:rPr>
          <w:lastRenderedPageBreak/>
          <w:t>나중에 보완할 것)</w:t>
        </w:r>
        <w:r w:rsidR="00303DCE">
          <w:t xml:space="preserve"> =&gt; </w:t>
        </w:r>
        <w:r w:rsidR="00303DCE">
          <w:rPr>
            <w:rFonts w:hint="eastAsia"/>
          </w:rPr>
          <w:t>이렇게 되면 모든 i</w:t>
        </w:r>
        <w:r w:rsidR="00303DCE">
          <w:t xml:space="preserve">nput </w:t>
        </w:r>
        <w:r w:rsidR="00303DCE">
          <w:rPr>
            <w:rFonts w:hint="eastAsia"/>
          </w:rPr>
          <w:t xml:space="preserve">포지션과 </w:t>
        </w:r>
        <w:r w:rsidR="00303DCE">
          <w:t xml:space="preserve">output </w:t>
        </w:r>
        <w:r w:rsidR="00303DCE">
          <w:rPr>
            <w:rFonts w:hint="eastAsia"/>
          </w:rPr>
          <w:t>포지션을 연결시킬 수 없다.</w:t>
        </w:r>
      </w:ins>
    </w:p>
    <w:p w14:paraId="46B68BB5" w14:textId="6FE041CF" w:rsidR="00B052C2" w:rsidRDefault="00B052C2">
      <w:pPr>
        <w:rPr>
          <w:ins w:id="11" w:author="김원규" w:date="2020-07-31T15:25:00Z"/>
          <w:rFonts w:hint="eastAsia"/>
        </w:rPr>
      </w:pPr>
      <w:ins w:id="12" w:author="김원규" w:date="2020-07-31T15:29:00Z">
        <w:r>
          <w:rPr>
            <w:rFonts w:hint="eastAsia"/>
          </w:rPr>
          <w:t>4</w:t>
        </w:r>
        <w:r>
          <w:t xml:space="preserve">. </w:t>
        </w:r>
        <w:r>
          <w:rPr>
            <w:rFonts w:hint="eastAsia"/>
          </w:rPr>
          <w:t xml:space="preserve">번 부분은 다시 더 공부 </w:t>
        </w:r>
        <w:r>
          <w:t xml:space="preserve">=&gt; </w:t>
        </w:r>
        <w:r>
          <w:rPr>
            <w:rFonts w:hint="eastAsia"/>
          </w:rPr>
          <w:t>너무 복잡</w:t>
        </w:r>
      </w:ins>
    </w:p>
    <w:p w14:paraId="4A77DF24" w14:textId="17683017" w:rsidR="009E737E" w:rsidRDefault="009E737E">
      <w:pPr>
        <w:rPr>
          <w:ins w:id="13" w:author="김원규" w:date="2020-07-31T15:29:00Z"/>
        </w:rPr>
      </w:pPr>
      <w:ins w:id="14" w:author="김원규" w:date="2020-07-31T15:25:00Z">
        <w:r>
          <w:rPr>
            <w:noProof/>
          </w:rPr>
          <w:drawing>
            <wp:inline distT="0" distB="0" distL="0" distR="0" wp14:anchorId="67DFB5AA" wp14:editId="1F89070E">
              <wp:extent cx="5731510" cy="1224915"/>
              <wp:effectExtent l="0" t="0" r="2540" b="0"/>
              <wp:docPr id="5" name="그림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224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099B3B" w14:textId="1F2814DA" w:rsidR="00FF73E3" w:rsidRDefault="00FF73E3">
      <w:pPr>
        <w:rPr>
          <w:ins w:id="15" w:author="김원규" w:date="2020-07-31T15:29:00Z"/>
        </w:rPr>
      </w:pPr>
      <w:ins w:id="16" w:author="김원규" w:date="2020-07-31T15:29:00Z">
        <w:r>
          <w:t>5. training</w:t>
        </w:r>
      </w:ins>
    </w:p>
    <w:p w14:paraId="5FB4BFD1" w14:textId="77777777" w:rsidR="00FF73E3" w:rsidRPr="006104CD" w:rsidRDefault="00FF73E3">
      <w:pPr>
        <w:rPr>
          <w:rFonts w:hint="eastAsia"/>
        </w:rPr>
      </w:pPr>
      <w:bookmarkStart w:id="17" w:name="_GoBack"/>
      <w:bookmarkEnd w:id="17"/>
    </w:p>
    <w:sectPr w:rsidR="00FF73E3" w:rsidRPr="006104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김원규">
    <w15:presenceInfo w15:providerId="None" w15:userId="김원규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96"/>
    <w:rsid w:val="00014C2D"/>
    <w:rsid w:val="000176B3"/>
    <w:rsid w:val="00030816"/>
    <w:rsid w:val="0003769E"/>
    <w:rsid w:val="00037F72"/>
    <w:rsid w:val="0004217A"/>
    <w:rsid w:val="00046467"/>
    <w:rsid w:val="00062F40"/>
    <w:rsid w:val="000A3EC9"/>
    <w:rsid w:val="000A6CE1"/>
    <w:rsid w:val="000D0E79"/>
    <w:rsid w:val="000E5503"/>
    <w:rsid w:val="000F652F"/>
    <w:rsid w:val="0012116E"/>
    <w:rsid w:val="00123648"/>
    <w:rsid w:val="001320CE"/>
    <w:rsid w:val="001626C5"/>
    <w:rsid w:val="00167DA8"/>
    <w:rsid w:val="00176A10"/>
    <w:rsid w:val="001B30D4"/>
    <w:rsid w:val="001C11FD"/>
    <w:rsid w:val="001D7588"/>
    <w:rsid w:val="001E1719"/>
    <w:rsid w:val="00214B44"/>
    <w:rsid w:val="00243BCB"/>
    <w:rsid w:val="00245CEF"/>
    <w:rsid w:val="00246721"/>
    <w:rsid w:val="00250FDC"/>
    <w:rsid w:val="00272E85"/>
    <w:rsid w:val="00276CCC"/>
    <w:rsid w:val="002A27F3"/>
    <w:rsid w:val="002B3640"/>
    <w:rsid w:val="002C12F5"/>
    <w:rsid w:val="002D49B8"/>
    <w:rsid w:val="002D4A49"/>
    <w:rsid w:val="002D4B31"/>
    <w:rsid w:val="002D5B6F"/>
    <w:rsid w:val="00303DCE"/>
    <w:rsid w:val="00304766"/>
    <w:rsid w:val="00312569"/>
    <w:rsid w:val="003206A5"/>
    <w:rsid w:val="0033601B"/>
    <w:rsid w:val="00360AA9"/>
    <w:rsid w:val="00367DBC"/>
    <w:rsid w:val="0037664D"/>
    <w:rsid w:val="00383DE9"/>
    <w:rsid w:val="003B3373"/>
    <w:rsid w:val="003D561C"/>
    <w:rsid w:val="004009F3"/>
    <w:rsid w:val="0041343B"/>
    <w:rsid w:val="00443FF6"/>
    <w:rsid w:val="004511B1"/>
    <w:rsid w:val="00454452"/>
    <w:rsid w:val="00477916"/>
    <w:rsid w:val="004B751C"/>
    <w:rsid w:val="004B7643"/>
    <w:rsid w:val="004D2FD7"/>
    <w:rsid w:val="005107FB"/>
    <w:rsid w:val="0051331B"/>
    <w:rsid w:val="00515C1E"/>
    <w:rsid w:val="005268D0"/>
    <w:rsid w:val="0055559F"/>
    <w:rsid w:val="005C0AA3"/>
    <w:rsid w:val="005C2DE0"/>
    <w:rsid w:val="005D1440"/>
    <w:rsid w:val="006104CD"/>
    <w:rsid w:val="00642519"/>
    <w:rsid w:val="00644AB2"/>
    <w:rsid w:val="00667457"/>
    <w:rsid w:val="006945B6"/>
    <w:rsid w:val="006970E5"/>
    <w:rsid w:val="00714549"/>
    <w:rsid w:val="00721876"/>
    <w:rsid w:val="0073255C"/>
    <w:rsid w:val="0074580F"/>
    <w:rsid w:val="00747E6A"/>
    <w:rsid w:val="00793FB8"/>
    <w:rsid w:val="007A414C"/>
    <w:rsid w:val="007D4886"/>
    <w:rsid w:val="007E2B50"/>
    <w:rsid w:val="00820F88"/>
    <w:rsid w:val="0082368C"/>
    <w:rsid w:val="008270F4"/>
    <w:rsid w:val="008605DE"/>
    <w:rsid w:val="008665C7"/>
    <w:rsid w:val="00874CB5"/>
    <w:rsid w:val="008A7069"/>
    <w:rsid w:val="008C53CA"/>
    <w:rsid w:val="008E06E2"/>
    <w:rsid w:val="00915A85"/>
    <w:rsid w:val="009300EC"/>
    <w:rsid w:val="00934755"/>
    <w:rsid w:val="009766B2"/>
    <w:rsid w:val="00977151"/>
    <w:rsid w:val="00980C0E"/>
    <w:rsid w:val="009B7711"/>
    <w:rsid w:val="009D0F83"/>
    <w:rsid w:val="009E737E"/>
    <w:rsid w:val="009E7596"/>
    <w:rsid w:val="009F49EE"/>
    <w:rsid w:val="00A10896"/>
    <w:rsid w:val="00A552F8"/>
    <w:rsid w:val="00A66162"/>
    <w:rsid w:val="00A73A42"/>
    <w:rsid w:val="00A935CB"/>
    <w:rsid w:val="00AA5574"/>
    <w:rsid w:val="00AA6931"/>
    <w:rsid w:val="00AA74A7"/>
    <w:rsid w:val="00AF442E"/>
    <w:rsid w:val="00B052C2"/>
    <w:rsid w:val="00B1010D"/>
    <w:rsid w:val="00B17BEE"/>
    <w:rsid w:val="00B21134"/>
    <w:rsid w:val="00B41FBF"/>
    <w:rsid w:val="00B55AD7"/>
    <w:rsid w:val="00B72644"/>
    <w:rsid w:val="00BF2422"/>
    <w:rsid w:val="00C8174D"/>
    <w:rsid w:val="00D071CE"/>
    <w:rsid w:val="00D21233"/>
    <w:rsid w:val="00D472BA"/>
    <w:rsid w:val="00D71ED2"/>
    <w:rsid w:val="00D735F2"/>
    <w:rsid w:val="00D83744"/>
    <w:rsid w:val="00D85D12"/>
    <w:rsid w:val="00DB20BC"/>
    <w:rsid w:val="00DB5B41"/>
    <w:rsid w:val="00DE373D"/>
    <w:rsid w:val="00E15CE2"/>
    <w:rsid w:val="00E557FA"/>
    <w:rsid w:val="00E62AA5"/>
    <w:rsid w:val="00E73B87"/>
    <w:rsid w:val="00E862FB"/>
    <w:rsid w:val="00EB29AF"/>
    <w:rsid w:val="00EE7DD1"/>
    <w:rsid w:val="00EF0A75"/>
    <w:rsid w:val="00EF4896"/>
    <w:rsid w:val="00EF6E05"/>
    <w:rsid w:val="00F15F31"/>
    <w:rsid w:val="00F31147"/>
    <w:rsid w:val="00F464F2"/>
    <w:rsid w:val="00F6360E"/>
    <w:rsid w:val="00F67632"/>
    <w:rsid w:val="00FD3EAD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C183"/>
  <w15:chartTrackingRefBased/>
  <w15:docId w15:val="{7D297987-C0E3-4B4C-B461-EF52A3DD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0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144</cp:revision>
  <dcterms:created xsi:type="dcterms:W3CDTF">2020-07-31T02:50:00Z</dcterms:created>
  <dcterms:modified xsi:type="dcterms:W3CDTF">2020-07-31T06:29:00Z</dcterms:modified>
</cp:coreProperties>
</file>